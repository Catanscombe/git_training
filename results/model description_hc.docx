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659AD" w14:textId="77777777" w:rsidR="001E3FF5" w:rsidRDefault="00E14769" w:rsidP="00E14769">
      <w:pPr>
        <w:pStyle w:val="ListParagraph"/>
        <w:numPr>
          <w:ilvl w:val="0"/>
          <w:numId w:val="1"/>
        </w:numPr>
      </w:pPr>
      <w:r>
        <w:t>First model:</w:t>
      </w:r>
    </w:p>
    <w:p w14:paraId="24DB12B3" w14:textId="77777777" w:rsidR="00E14769" w:rsidRDefault="00E14769" w:rsidP="00E14769">
      <w:pPr>
        <w:pStyle w:val="ListParagraph"/>
        <w:numPr>
          <w:ilvl w:val="1"/>
          <w:numId w:val="1"/>
        </w:numPr>
      </w:pPr>
      <w:r>
        <w:t>Generate constant FOI from incidence data stratified by age</w:t>
      </w:r>
    </w:p>
    <w:p w14:paraId="03691022" w14:textId="77777777" w:rsidR="00E14769" w:rsidRDefault="00E14769" w:rsidP="00E14769">
      <w:pPr>
        <w:pStyle w:val="ListParagraph"/>
        <w:numPr>
          <w:ilvl w:val="1"/>
          <w:numId w:val="1"/>
        </w:numPr>
      </w:pPr>
      <w:r>
        <w:t xml:space="preserve">Then use the FOI to generate cases, </w:t>
      </w:r>
      <w:r w:rsidR="006F3790">
        <w:t xml:space="preserve">Incidence rate, </w:t>
      </w:r>
      <w:r>
        <w:t>mortality, disability, DALY.</w:t>
      </w:r>
    </w:p>
    <w:p w14:paraId="709C972E" w14:textId="77777777" w:rsidR="00F74FD7" w:rsidRDefault="00F74FD7" w:rsidP="00E14769">
      <w:pPr>
        <w:pStyle w:val="ListParagraph"/>
        <w:numPr>
          <w:ilvl w:val="1"/>
          <w:numId w:val="1"/>
        </w:numPr>
      </w:pPr>
      <w:r>
        <w:t>Details methods:</w:t>
      </w:r>
    </w:p>
    <w:p w14:paraId="4260ADB5" w14:textId="77777777" w:rsidR="00F74FD7" w:rsidRDefault="00407DED" w:rsidP="00F74FD7">
      <w:pPr>
        <w:pStyle w:val="ListParagraph"/>
        <w:numPr>
          <w:ilvl w:val="2"/>
          <w:numId w:val="1"/>
        </w:numPr>
      </w:pPr>
      <w:r>
        <w:t xml:space="preserve">When generate FOI, pop of each country was used </w:t>
      </w:r>
      <w:r w:rsidR="00C95808">
        <w:t>=&gt; too large =&gt; use rho: reporting rate</w:t>
      </w:r>
    </w:p>
    <w:p w14:paraId="11F4C51C" w14:textId="77777777" w:rsidR="00DF730F" w:rsidRDefault="00DF730F" w:rsidP="00F74FD7">
      <w:pPr>
        <w:pStyle w:val="ListParagraph"/>
        <w:numPr>
          <w:ilvl w:val="2"/>
          <w:numId w:val="1"/>
        </w:numPr>
      </w:pPr>
      <w:r>
        <w:t>Different scenarios were different by population and defined as:</w:t>
      </w:r>
    </w:p>
    <w:p w14:paraId="763A7A2B" w14:textId="77777777" w:rsidR="00DF730F" w:rsidRPr="00DF730F" w:rsidRDefault="00DF730F" w:rsidP="00DF730F">
      <w:pPr>
        <w:pStyle w:val="ListParagraph"/>
        <w:numPr>
          <w:ilvl w:val="3"/>
          <w:numId w:val="1"/>
        </w:numPr>
      </w:pPr>
      <w:r>
        <w:t xml:space="preserve">Campaign: </w:t>
      </w:r>
      <m:oMath>
        <m:r>
          <w:rPr>
            <w:rFonts w:ascii="Cambria Math" w:hAnsi="Cambria Math"/>
          </w:rPr>
          <m:t>population of 15 age groups of 1 year*vaccine coverage</m:t>
        </m:r>
      </m:oMath>
      <w:r>
        <w:rPr>
          <w:rFonts w:eastAsiaTheme="minorEastAsia"/>
        </w:rPr>
        <w:t xml:space="preserve"> = &gt; sequence year defined by the </w:t>
      </w:r>
      <w:r w:rsidR="00C95808">
        <w:rPr>
          <w:rFonts w:eastAsiaTheme="minorEastAsia"/>
        </w:rPr>
        <w:t>result</w:t>
      </w:r>
      <w:r>
        <w:rPr>
          <w:rFonts w:eastAsiaTheme="minorEastAsia"/>
        </w:rPr>
        <w:t xml:space="preserve"> of last year shift 1 to below.</w:t>
      </w:r>
    </w:p>
    <w:p w14:paraId="3C6DA9E6" w14:textId="77777777" w:rsidR="00DF730F" w:rsidRDefault="00DF730F" w:rsidP="00DF730F">
      <w:pPr>
        <w:pStyle w:val="ListParagraph"/>
        <w:numPr>
          <w:ilvl w:val="3"/>
          <w:numId w:val="1"/>
        </w:numPr>
      </w:pPr>
      <w:r>
        <w:rPr>
          <w:rFonts w:eastAsiaTheme="minorEastAsia"/>
        </w:rPr>
        <w:t xml:space="preserve">Routine: </w:t>
      </w:r>
      <m:oMath>
        <m:r>
          <w:rPr>
            <w:rFonts w:ascii="Cambria Math" w:eastAsiaTheme="minorEastAsia" w:hAnsi="Cambria Math"/>
          </w:rPr>
          <m:t>population of first age group 00-01*vaccine coverage</m:t>
        </m:r>
      </m:oMath>
      <w:r>
        <w:rPr>
          <w:rFonts w:eastAsiaTheme="minorEastAsia"/>
        </w:rPr>
        <w:t xml:space="preserve"> =&gt; sequence year was defined by the product of last year shift 1 to the left</w:t>
      </w:r>
    </w:p>
    <w:p w14:paraId="561BB425" w14:textId="77777777" w:rsidR="00407DED" w:rsidRPr="00DF7DFE" w:rsidRDefault="00407DED" w:rsidP="00F74FD7">
      <w:pPr>
        <w:pStyle w:val="ListParagraph"/>
        <w:numPr>
          <w:ilvl w:val="2"/>
          <w:numId w:val="1"/>
        </w:numPr>
        <w:rPr>
          <w:highlight w:val="yellow"/>
        </w:rPr>
      </w:pPr>
      <w:r w:rsidRPr="00DF7DFE">
        <w:rPr>
          <w:highlight w:val="yellow"/>
        </w:rPr>
        <w:t xml:space="preserve">Generate annual cases by: </w:t>
      </w:r>
      <m:oMath>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-λ</m:t>
                </m:r>
              </m:sup>
            </m:sSup>
            <m:ctrlPr>
              <w:rPr>
                <w:rFonts w:ascii="Cambria Math" w:eastAsiaTheme="minorEastAsia" w:hAnsi="Cambria Math"/>
                <w:i/>
                <w:highlight w:val="yellow"/>
              </w:rPr>
            </m:ctrlPr>
          </m:e>
        </m:d>
        <m:r>
          <w:rPr>
            <w:rFonts w:ascii="Cambria Math" w:eastAsiaTheme="minorEastAsia" w:hAnsi="Cambria Math"/>
            <w:highlight w:val="yellow"/>
          </w:rPr>
          <m:t>*</m:t>
        </m:r>
        <m:r>
          <m:rPr>
            <m:sty m:val="p"/>
          </m:rPr>
          <w:rPr>
            <w:rFonts w:ascii="Cambria Math" w:eastAsiaTheme="minorEastAsia" w:hAnsi="Cambria Math"/>
            <w:highlight w:val="magenta"/>
          </w:rPr>
          <m:t>exp⁡</m:t>
        </m:r>
        <m:r>
          <w:rPr>
            <w:rFonts w:ascii="Cambria Math" w:eastAsiaTheme="minorEastAsia" w:hAnsi="Cambria Math"/>
            <w:highlight w:val="magenta"/>
          </w:rPr>
          <m:t>(-a*lambda)*</m:t>
        </m:r>
        <m:r>
          <w:rPr>
            <w:rFonts w:ascii="Cambria Math" w:eastAsiaTheme="minorEastAsia" w:hAnsi="Cambria Math"/>
            <w:highlight w:val="yellow"/>
          </w:rPr>
          <m:t>ρ*population</m:t>
        </m:r>
      </m:oMath>
      <w:r w:rsidRPr="00DF7DFE">
        <w:rPr>
          <w:rFonts w:eastAsiaTheme="minorEastAsia"/>
          <w:highlight w:val="yellow"/>
        </w:rPr>
        <w:t xml:space="preserve"> (</w:t>
      </w:r>
      <m:oMath>
        <m:r>
          <w:rPr>
            <w:rFonts w:ascii="Cambria Math" w:eastAsiaTheme="minorEastAsia" w:hAnsi="Cambria Math"/>
            <w:highlight w:val="yellow"/>
          </w:rPr>
          <m:t>ρ</m:t>
        </m:r>
      </m:oMath>
      <w:r w:rsidRPr="00DF7DFE">
        <w:rPr>
          <w:rFonts w:eastAsiaTheme="minorEastAsia"/>
          <w:highlight w:val="yellow"/>
        </w:rPr>
        <w:t xml:space="preserve"> is reporting rate)</w:t>
      </w:r>
    </w:p>
    <w:p w14:paraId="7FDAD63D" w14:textId="77777777" w:rsidR="00834B73" w:rsidRPr="00834B73" w:rsidRDefault="00834B73" w:rsidP="00F74FD7">
      <w:pPr>
        <w:pStyle w:val="ListParagraph"/>
        <w:numPr>
          <w:ilvl w:val="2"/>
          <w:numId w:val="1"/>
        </w:numPr>
        <w:rPr>
          <w:highlight w:val="magenta"/>
        </w:rPr>
      </w:pPr>
      <w:r w:rsidRPr="00834B73">
        <w:rPr>
          <w:highlight w:val="magenta"/>
        </w:rPr>
        <w:t>Reporting uniform(1/500, 1/250)</w:t>
      </w:r>
    </w:p>
    <w:p w14:paraId="0959EA75" w14:textId="77777777" w:rsidR="00407DED" w:rsidRPr="006F3790" w:rsidRDefault="006F3790" w:rsidP="00F74FD7">
      <w:pPr>
        <w:pStyle w:val="ListParagraph"/>
        <w:numPr>
          <w:ilvl w:val="2"/>
          <w:numId w:val="1"/>
        </w:numPr>
      </w:pPr>
      <w:r>
        <w:t xml:space="preserve">Mortality: </w:t>
      </w:r>
      <m:oMath>
        <m:r>
          <w:rPr>
            <w:rFonts w:ascii="Cambria Math" w:hAnsi="Cambria Math"/>
          </w:rPr>
          <m:t>cases*uniform(0.1,0.3)</m:t>
        </m:r>
      </m:oMath>
    </w:p>
    <w:p w14:paraId="59844D90" w14:textId="77777777" w:rsidR="006F3790" w:rsidRPr="006F3790" w:rsidRDefault="006F3790" w:rsidP="00F74FD7">
      <w:pPr>
        <w:pStyle w:val="ListParagraph"/>
        <w:numPr>
          <w:ilvl w:val="2"/>
          <w:numId w:val="1"/>
        </w:numPr>
      </w:pPr>
      <w:r>
        <w:rPr>
          <w:rFonts w:eastAsiaTheme="minorEastAsia"/>
        </w:rPr>
        <w:t xml:space="preserve">Disability: </w:t>
      </w:r>
      <m:oMath>
        <m:r>
          <w:rPr>
            <w:rFonts w:ascii="Cambria Math" w:eastAsiaTheme="minorEastAsia" w:hAnsi="Cambria Math"/>
          </w:rPr>
          <m:t>survive cases*uniform(0.3,0.5)</m:t>
        </m:r>
      </m:oMath>
    </w:p>
    <w:p w14:paraId="43A07CF5" w14:textId="77777777" w:rsidR="006F3790" w:rsidRPr="006F3790" w:rsidRDefault="006F3790" w:rsidP="00F74FD7">
      <w:pPr>
        <w:pStyle w:val="ListParagraph"/>
        <w:numPr>
          <w:ilvl w:val="2"/>
          <w:numId w:val="1"/>
        </w:numPr>
      </w:pPr>
      <w:r>
        <w:rPr>
          <w:rFonts w:eastAsiaTheme="minorEastAsia"/>
        </w:rPr>
        <w:t xml:space="preserve">DALY: </w:t>
      </w:r>
      <m:oMath>
        <m:r>
          <w:rPr>
            <w:rFonts w:ascii="Cambria Math" w:eastAsiaTheme="minorEastAsia" w:hAnsi="Cambria Math"/>
          </w:rPr>
          <m:t>YLL+YD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acute</m:t>
            </m:r>
          </m:sub>
        </m:sSub>
        <m:r>
          <w:rPr>
            <w:rFonts w:ascii="Cambria Math" w:eastAsiaTheme="minorEastAsia" w:hAnsi="Cambria Math"/>
          </w:rPr>
          <m:t>+YD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chronic</m:t>
            </m:r>
          </m:sub>
        </m:sSub>
        <m:r>
          <w:rPr>
            <w:rFonts w:ascii="Cambria Math" w:eastAsiaTheme="minorEastAsia" w:hAnsi="Cambria Math"/>
          </w:rPr>
          <m:t>=72*mortality+survive cases*uniform</m:t>
        </m:r>
        <m:d>
          <m:dPr>
            <m:ctrlPr>
              <w:rPr>
                <w:rFonts w:ascii="Cambria Math" w:eastAsiaTheme="minorEastAsia" w:hAnsi="Cambria Math"/>
                <w:i/>
              </w:rPr>
            </m:ctrlPr>
          </m:dPr>
          <m:e>
            <m:r>
              <w:rPr>
                <w:rFonts w:ascii="Cambria Math" w:eastAsiaTheme="minorEastAsia" w:hAnsi="Cambria Math"/>
              </w:rPr>
              <m:t>0.012, 0.024</m:t>
            </m:r>
          </m:e>
        </m:d>
        <m:r>
          <w:rPr>
            <w:rFonts w:ascii="Cambria Math" w:eastAsiaTheme="minorEastAsia" w:hAnsi="Cambria Math"/>
          </w:rPr>
          <m:t>+disability*uniform(1.43,44.5)</m:t>
        </m:r>
      </m:oMath>
    </w:p>
    <w:p w14:paraId="7EE68F34" w14:textId="77777777" w:rsidR="006F3790" w:rsidRPr="006F3790" w:rsidRDefault="006F3790" w:rsidP="006F3790">
      <w:pPr>
        <w:pStyle w:val="ListParagraph"/>
        <w:numPr>
          <w:ilvl w:val="3"/>
          <w:numId w:val="1"/>
        </w:numPr>
      </w:pPr>
      <w:r>
        <w:rPr>
          <w:rFonts w:eastAsiaTheme="minorEastAsia"/>
        </w:rPr>
        <w:t>DALY calculate based on these 2 tables:</w:t>
      </w:r>
    </w:p>
    <w:p w14:paraId="6E10B3AD" w14:textId="77777777" w:rsidR="006F3790" w:rsidRDefault="006F3790" w:rsidP="006F3790">
      <w:pPr>
        <w:pStyle w:val="ListParagraph"/>
        <w:numPr>
          <w:ilvl w:val="4"/>
          <w:numId w:val="1"/>
        </w:numPr>
      </w:pPr>
      <w:r>
        <w:rPr>
          <w:noProof/>
          <w:lang w:val="en-GB" w:eastAsia="en-GB"/>
        </w:rPr>
        <w:drawing>
          <wp:inline distT="0" distB="0" distL="0" distR="0" wp14:anchorId="2164BC33" wp14:editId="3094BA42">
            <wp:extent cx="4978521" cy="201800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7094" cy="2021478"/>
                    </a:xfrm>
                    <a:prstGeom prst="rect">
                      <a:avLst/>
                    </a:prstGeom>
                  </pic:spPr>
                </pic:pic>
              </a:graphicData>
            </a:graphic>
          </wp:inline>
        </w:drawing>
      </w:r>
    </w:p>
    <w:p w14:paraId="11C9E25F" w14:textId="77777777" w:rsidR="006F3790" w:rsidRDefault="006F3790" w:rsidP="006F3790">
      <w:pPr>
        <w:pStyle w:val="ListParagraph"/>
        <w:numPr>
          <w:ilvl w:val="4"/>
          <w:numId w:val="1"/>
        </w:numPr>
      </w:pPr>
      <w:r>
        <w:rPr>
          <w:noProof/>
          <w:lang w:val="en-GB" w:eastAsia="en-GB"/>
        </w:rPr>
        <w:drawing>
          <wp:inline distT="0" distB="0" distL="0" distR="0" wp14:anchorId="54BA45A0" wp14:editId="090DE831">
            <wp:extent cx="5143091" cy="2390769"/>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6950" cy="2401860"/>
                    </a:xfrm>
                    <a:prstGeom prst="rect">
                      <a:avLst/>
                    </a:prstGeom>
                  </pic:spPr>
                </pic:pic>
              </a:graphicData>
            </a:graphic>
          </wp:inline>
        </w:drawing>
      </w:r>
    </w:p>
    <w:p w14:paraId="08FE06FE" w14:textId="77777777" w:rsidR="008A6713" w:rsidRDefault="00B934D7" w:rsidP="00B934D7">
      <w:pPr>
        <w:pStyle w:val="ListParagraph"/>
        <w:numPr>
          <w:ilvl w:val="1"/>
          <w:numId w:val="1"/>
        </w:numPr>
      </w:pPr>
      <w:r>
        <w:lastRenderedPageBreak/>
        <w:t xml:space="preserve">Results: our estimation is lower compared to Campbell 2011 =&gt; </w:t>
      </w:r>
      <w:proofErr w:type="gramStart"/>
      <w:r>
        <w:t>may</w:t>
      </w:r>
      <w:proofErr w:type="gramEnd"/>
      <w:r>
        <w:t xml:space="preserve"> due to not good fit model (in Cambodia) and wrong risk population (in Indonesia).</w:t>
      </w:r>
    </w:p>
    <w:p w14:paraId="145F05C2" w14:textId="77777777" w:rsidR="00120CF0" w:rsidRDefault="00120CF0" w:rsidP="00120CF0">
      <w:pPr>
        <w:pStyle w:val="ListParagraph"/>
        <w:numPr>
          <w:ilvl w:val="0"/>
          <w:numId w:val="1"/>
        </w:numPr>
      </w:pPr>
      <w:r>
        <w:t>Montagu data refine and interpret:</w:t>
      </w:r>
    </w:p>
    <w:p w14:paraId="1C6CA1E5" w14:textId="77777777" w:rsidR="00120CF0" w:rsidRDefault="00120CF0" w:rsidP="00120CF0">
      <w:pPr>
        <w:pStyle w:val="ListParagraph"/>
        <w:numPr>
          <w:ilvl w:val="1"/>
          <w:numId w:val="1"/>
        </w:numPr>
      </w:pPr>
      <w:r>
        <w:t>Code in :</w:t>
      </w:r>
      <w:proofErr w:type="spellStart"/>
      <w:r>
        <w:t>JEV_Montagu_data</w:t>
      </w:r>
      <w:proofErr w:type="spellEnd"/>
    </w:p>
    <w:p w14:paraId="0E8B8D6F" w14:textId="77777777" w:rsidR="00120CF0" w:rsidRDefault="00120CF0" w:rsidP="00120CF0">
      <w:pPr>
        <w:pStyle w:val="ListParagraph"/>
        <w:numPr>
          <w:ilvl w:val="1"/>
          <w:numId w:val="1"/>
        </w:numPr>
      </w:pPr>
      <w:r>
        <w:t>Use the code to generate the dataset of pop based on different scenarios:</w:t>
      </w:r>
    </w:p>
    <w:p w14:paraId="1ABD9A7E" w14:textId="77777777" w:rsidR="00120CF0" w:rsidRDefault="00120CF0" w:rsidP="00120CF0">
      <w:pPr>
        <w:pStyle w:val="ListParagraph"/>
        <w:numPr>
          <w:ilvl w:val="2"/>
          <w:numId w:val="1"/>
        </w:numPr>
      </w:pPr>
      <w:r>
        <w:t>No vaccination</w:t>
      </w:r>
    </w:p>
    <w:p w14:paraId="76DC8BF7" w14:textId="77777777" w:rsidR="00120CF0" w:rsidRDefault="00120CF0" w:rsidP="00120CF0">
      <w:pPr>
        <w:pStyle w:val="ListParagraph"/>
        <w:numPr>
          <w:ilvl w:val="2"/>
          <w:numId w:val="1"/>
        </w:numPr>
      </w:pPr>
      <w:r>
        <w:t>Routine</w:t>
      </w:r>
    </w:p>
    <w:p w14:paraId="05F28BC7" w14:textId="77777777" w:rsidR="00120CF0" w:rsidRDefault="00120CF0" w:rsidP="00120CF0">
      <w:pPr>
        <w:pStyle w:val="ListParagraph"/>
        <w:numPr>
          <w:ilvl w:val="2"/>
          <w:numId w:val="1"/>
        </w:numPr>
      </w:pPr>
      <w:r>
        <w:t>Campaign (+ Routine)</w:t>
      </w:r>
    </w:p>
    <w:p w14:paraId="44E90D50" w14:textId="77777777" w:rsidR="00120CF0" w:rsidRDefault="00120CF0" w:rsidP="00120CF0">
      <w:pPr>
        <w:pStyle w:val="ListParagraph"/>
        <w:numPr>
          <w:ilvl w:val="1"/>
          <w:numId w:val="1"/>
        </w:numPr>
      </w:pPr>
      <w:r>
        <w:t>An example output:</w:t>
      </w:r>
    </w:p>
    <w:p w14:paraId="3BB07C7F" w14:textId="77777777" w:rsidR="00120CF0" w:rsidRDefault="00120CF0" w:rsidP="00120CF0">
      <w:pPr>
        <w:pStyle w:val="ListParagraph"/>
        <w:numPr>
          <w:ilvl w:val="2"/>
          <w:numId w:val="1"/>
        </w:numPr>
      </w:pPr>
      <w:r>
        <w:t>Naïve Demo data</w:t>
      </w:r>
    </w:p>
    <w:p w14:paraId="7CA4E415" w14:textId="77777777" w:rsidR="00120CF0" w:rsidRDefault="00120CF0" w:rsidP="00120CF0">
      <w:pPr>
        <w:ind w:left="360"/>
      </w:pPr>
      <w:r>
        <w:rPr>
          <w:noProof/>
          <w:lang w:val="en-GB" w:eastAsia="en-GB"/>
        </w:rPr>
        <w:drawing>
          <wp:inline distT="0" distB="0" distL="0" distR="0" wp14:anchorId="759143D7" wp14:editId="60E4771B">
            <wp:extent cx="4501662" cy="344599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0067" b="7910"/>
                    <a:stretch/>
                  </pic:blipFill>
                  <pic:spPr bwMode="auto">
                    <a:xfrm>
                      <a:off x="0" y="0"/>
                      <a:ext cx="4515192" cy="3456353"/>
                    </a:xfrm>
                    <a:prstGeom prst="rect">
                      <a:avLst/>
                    </a:prstGeom>
                    <a:ln>
                      <a:noFill/>
                    </a:ln>
                    <a:extLst>
                      <a:ext uri="{53640926-AAD7-44D8-BBD7-CCE9431645EC}">
                        <a14:shadowObscured xmlns:a14="http://schemas.microsoft.com/office/drawing/2010/main"/>
                      </a:ext>
                    </a:extLst>
                  </pic:spPr>
                </pic:pic>
              </a:graphicData>
            </a:graphic>
          </wp:inline>
        </w:drawing>
      </w:r>
    </w:p>
    <w:p w14:paraId="5CCEF290" w14:textId="77777777" w:rsidR="00120CF0" w:rsidRDefault="00120CF0" w:rsidP="00120CF0">
      <w:pPr>
        <w:pStyle w:val="ListParagraph"/>
        <w:numPr>
          <w:ilvl w:val="0"/>
          <w:numId w:val="2"/>
        </w:numPr>
      </w:pPr>
      <w:r>
        <w:t>Cam data:</w:t>
      </w:r>
    </w:p>
    <w:p w14:paraId="0A3C5EC0" w14:textId="77777777" w:rsidR="00120CF0" w:rsidRDefault="00120CF0" w:rsidP="00120CF0">
      <w:pPr>
        <w:pStyle w:val="ListParagraph"/>
        <w:numPr>
          <w:ilvl w:val="0"/>
          <w:numId w:val="2"/>
        </w:numPr>
      </w:pPr>
      <w:r>
        <w:rPr>
          <w:noProof/>
          <w:lang w:val="en-GB" w:eastAsia="en-GB"/>
        </w:rPr>
        <w:lastRenderedPageBreak/>
        <w:drawing>
          <wp:inline distT="0" distB="0" distL="0" distR="0" wp14:anchorId="37BA2525" wp14:editId="7B2FCA37">
            <wp:extent cx="52959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6400800"/>
                    </a:xfrm>
                    <a:prstGeom prst="rect">
                      <a:avLst/>
                    </a:prstGeom>
                  </pic:spPr>
                </pic:pic>
              </a:graphicData>
            </a:graphic>
          </wp:inline>
        </w:drawing>
      </w:r>
    </w:p>
    <w:p w14:paraId="490B9675" w14:textId="77777777" w:rsidR="00120CF0" w:rsidRDefault="00120CF0" w:rsidP="00120CF0">
      <w:pPr>
        <w:pStyle w:val="ListParagraph"/>
        <w:numPr>
          <w:ilvl w:val="0"/>
          <w:numId w:val="2"/>
        </w:numPr>
      </w:pPr>
      <w:r>
        <w:t>Rou data:</w:t>
      </w:r>
    </w:p>
    <w:p w14:paraId="5C97F4DF" w14:textId="77777777" w:rsidR="00120CF0" w:rsidRDefault="00120CF0" w:rsidP="00120CF0">
      <w:pPr>
        <w:pStyle w:val="ListParagraph"/>
      </w:pPr>
    </w:p>
    <w:p w14:paraId="4C99FE34" w14:textId="77777777" w:rsidR="00120CF0" w:rsidRDefault="00120CF0" w:rsidP="00120CF0">
      <w:pPr>
        <w:pStyle w:val="ListParagraph"/>
        <w:numPr>
          <w:ilvl w:val="0"/>
          <w:numId w:val="2"/>
        </w:numPr>
      </w:pPr>
      <w:r>
        <w:rPr>
          <w:noProof/>
          <w:lang w:val="en-GB" w:eastAsia="en-GB"/>
        </w:rPr>
        <w:lastRenderedPageBreak/>
        <w:drawing>
          <wp:inline distT="0" distB="0" distL="0" distR="0" wp14:anchorId="736D8EA6" wp14:editId="4D065B15">
            <wp:extent cx="5795889" cy="8465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4728" cy="8492836"/>
                    </a:xfrm>
                    <a:prstGeom prst="rect">
                      <a:avLst/>
                    </a:prstGeom>
                  </pic:spPr>
                </pic:pic>
              </a:graphicData>
            </a:graphic>
          </wp:inline>
        </w:drawing>
      </w:r>
    </w:p>
    <w:p w14:paraId="4ABA0002" w14:textId="77777777" w:rsidR="008E3A1E" w:rsidRDefault="008E3A1E" w:rsidP="008E3A1E">
      <w:pPr>
        <w:pStyle w:val="ListParagraph"/>
        <w:numPr>
          <w:ilvl w:val="1"/>
          <w:numId w:val="5"/>
        </w:numPr>
      </w:pPr>
      <w:r>
        <w:lastRenderedPageBreak/>
        <w:t>Queries:</w:t>
      </w:r>
    </w:p>
    <w:p w14:paraId="5C9F34E0" w14:textId="77777777" w:rsidR="008E3A1E" w:rsidRDefault="003C0F72" w:rsidP="008E3A1E">
      <w:pPr>
        <w:pStyle w:val="ListParagraph"/>
        <w:numPr>
          <w:ilvl w:val="2"/>
          <w:numId w:val="5"/>
        </w:numPr>
      </w:pPr>
      <w:r>
        <w:t xml:space="preserve">Campaign scenario: the combination of both cam and </w:t>
      </w:r>
      <w:proofErr w:type="spellStart"/>
      <w:r>
        <w:t>rou</w:t>
      </w:r>
      <w:proofErr w:type="spellEnd"/>
      <w:r>
        <w:t>? Also inspecting the target population</w:t>
      </w:r>
    </w:p>
    <w:p w14:paraId="62BC61A5" w14:textId="77777777" w:rsidR="003C0F72" w:rsidRDefault="003C0F72" w:rsidP="008E3A1E">
      <w:pPr>
        <w:pStyle w:val="ListParagraph"/>
        <w:numPr>
          <w:ilvl w:val="2"/>
          <w:numId w:val="5"/>
        </w:numPr>
      </w:pPr>
      <w:r>
        <w:t xml:space="preserve">Routine scenario: the coverages are for all age group? Should it be a routine vaccination in age group </w:t>
      </w:r>
      <w:proofErr w:type="gramStart"/>
      <w:r>
        <w:t>1 ?</w:t>
      </w:r>
      <w:proofErr w:type="gramEnd"/>
    </w:p>
    <w:p w14:paraId="6FFAE2D6" w14:textId="77777777" w:rsidR="00DF2DA7" w:rsidRDefault="00DF2DA7" w:rsidP="00DF2DA7">
      <w:pPr>
        <w:pStyle w:val="ListParagraph"/>
        <w:numPr>
          <w:ilvl w:val="1"/>
          <w:numId w:val="5"/>
        </w:numPr>
      </w:pPr>
      <w:r>
        <w:t>Current set up for the demographic data:</w:t>
      </w:r>
    </w:p>
    <w:p w14:paraId="06DD1B2A" w14:textId="77777777" w:rsidR="00DF2DA7" w:rsidRDefault="00DF2DA7" w:rsidP="00DF2DA7">
      <w:pPr>
        <w:pStyle w:val="ListParagraph"/>
        <w:numPr>
          <w:ilvl w:val="2"/>
          <w:numId w:val="5"/>
        </w:numPr>
      </w:pPr>
      <w:r>
        <w:t xml:space="preserve">Routine scenario: vaccinating the age group from 0 to 1 year old. The model also takes account the aging vaccinated </w:t>
      </w:r>
      <w:proofErr w:type="spellStart"/>
      <w:r>
        <w:t>ppl</w:t>
      </w:r>
      <w:proofErr w:type="spellEnd"/>
      <w:r>
        <w:t xml:space="preserve"> each year after.</w:t>
      </w:r>
    </w:p>
    <w:p w14:paraId="6B67D1A1" w14:textId="77777777" w:rsidR="00DF2DA7" w:rsidRDefault="00DF2DA7" w:rsidP="00DF2DA7">
      <w:pPr>
        <w:pStyle w:val="ListParagraph"/>
        <w:numPr>
          <w:ilvl w:val="2"/>
          <w:numId w:val="5"/>
        </w:numPr>
      </w:pPr>
      <w:r>
        <w:t xml:space="preserve">Campaign scenario: vaccinating the age group from 0 to 15 year old. The model also takes account the aging vaccinated </w:t>
      </w:r>
      <w:proofErr w:type="spellStart"/>
      <w:r>
        <w:t>ppl</w:t>
      </w:r>
      <w:proofErr w:type="spellEnd"/>
      <w:r>
        <w:t xml:space="preserve"> each year after. Also + the routine scenario. If the years of campaign vaccination are close enough, the sequenced program</w:t>
      </w:r>
      <w:r w:rsidR="0041475D">
        <w:t>s</w:t>
      </w:r>
      <w:r>
        <w:t xml:space="preserve"> will vaccinate the unvaccinated </w:t>
      </w:r>
      <w:proofErr w:type="spellStart"/>
      <w:r>
        <w:t>ppl</w:t>
      </w:r>
      <w:proofErr w:type="spellEnd"/>
      <w:r w:rsidR="0041475D">
        <w:t xml:space="preserve"> (the leftover)</w:t>
      </w:r>
      <w:r>
        <w:t xml:space="preserve"> from the previous program</w:t>
      </w:r>
      <w:r w:rsidR="0041475D">
        <w:t>s</w:t>
      </w:r>
      <w:r>
        <w:t xml:space="preserve"> =&gt; best estimation</w:t>
      </w:r>
      <w:r w:rsidR="0041475D">
        <w:t xml:space="preserve"> scenario</w:t>
      </w:r>
      <w:r>
        <w:t>.</w:t>
      </w:r>
    </w:p>
    <w:p w14:paraId="08E1F03F" w14:textId="77777777" w:rsidR="00BC31BD" w:rsidRDefault="00BC31BD" w:rsidP="00BC31BD">
      <w:pPr>
        <w:pStyle w:val="ListParagraph"/>
        <w:numPr>
          <w:ilvl w:val="0"/>
          <w:numId w:val="5"/>
        </w:numPr>
      </w:pPr>
      <w:r>
        <w:t>Incidence data to generate FOI:</w:t>
      </w:r>
      <w:r w:rsidR="00CC2A37">
        <w:t xml:space="preserve"> (code in </w:t>
      </w:r>
      <w:proofErr w:type="spellStart"/>
      <w:r w:rsidR="00CC2A37">
        <w:t>JE_cases_model-Montagu_data_and_template</w:t>
      </w:r>
      <w:proofErr w:type="spellEnd"/>
      <w:r w:rsidR="00CC2A37">
        <w:t>)</w:t>
      </w:r>
    </w:p>
    <w:p w14:paraId="5ECA63F2" w14:textId="77777777" w:rsidR="00120CF0" w:rsidRDefault="00BC31BD" w:rsidP="00120CF0">
      <w:pPr>
        <w:pStyle w:val="ListParagraph"/>
        <w:numPr>
          <w:ilvl w:val="1"/>
          <w:numId w:val="5"/>
        </w:numPr>
      </w:pPr>
      <w:r>
        <w:t>Based on Campbell 2011:</w:t>
      </w:r>
    </w:p>
    <w:p w14:paraId="15692A8F" w14:textId="77777777" w:rsidR="00BC31BD" w:rsidRDefault="00BC31BD" w:rsidP="00BC31BD">
      <w:pPr>
        <w:pStyle w:val="ListParagraph"/>
        <w:numPr>
          <w:ilvl w:val="2"/>
          <w:numId w:val="5"/>
        </w:numPr>
      </w:pPr>
      <w:r>
        <w:t>India:</w:t>
      </w:r>
    </w:p>
    <w:p w14:paraId="7E927C26" w14:textId="77777777" w:rsidR="00BC31BD" w:rsidRPr="009735CA" w:rsidRDefault="00BC31BD" w:rsidP="00BC31BD">
      <w:pPr>
        <w:pStyle w:val="ListParagraph"/>
        <w:numPr>
          <w:ilvl w:val="3"/>
          <w:numId w:val="5"/>
        </w:numPr>
        <w:rPr>
          <w:rFonts w:eastAsiaTheme="minorEastAsia"/>
          <w:sz w:val="20"/>
          <w:highlight w:val="cyan"/>
        </w:rPr>
      </w:pPr>
      <w:r w:rsidRPr="009735CA">
        <w:rPr>
          <w:rFonts w:eastAsiaTheme="minorEastAsia"/>
          <w:sz w:val="20"/>
          <w:highlight w:val="cyan"/>
        </w:rPr>
        <w:t>Lowest incidence:</w:t>
      </w:r>
    </w:p>
    <w:p w14:paraId="54B1B397" w14:textId="77777777" w:rsidR="00BC31BD" w:rsidRDefault="00BC31BD" w:rsidP="00BC31BD">
      <w:pPr>
        <w:pStyle w:val="ListParagraph"/>
        <w:numPr>
          <w:ilvl w:val="4"/>
          <w:numId w:val="5"/>
        </w:numPr>
        <w:rPr>
          <w:rFonts w:eastAsiaTheme="minorEastAsia"/>
          <w:sz w:val="20"/>
        </w:rPr>
      </w:pPr>
      <w:r>
        <w:rPr>
          <w:rFonts w:eastAsiaTheme="minorEastAsia"/>
          <w:sz w:val="20"/>
        </w:rPr>
        <w:t xml:space="preserve">North-west: Haryana, Punjab </w:t>
      </w:r>
    </w:p>
    <w:p w14:paraId="40439660" w14:textId="77777777" w:rsidR="00BC31BD" w:rsidRDefault="00BC31BD" w:rsidP="00BC31BD">
      <w:pPr>
        <w:pStyle w:val="ListParagraph"/>
        <w:numPr>
          <w:ilvl w:val="4"/>
          <w:numId w:val="5"/>
        </w:numPr>
        <w:rPr>
          <w:rFonts w:eastAsiaTheme="minorEastAsia"/>
          <w:sz w:val="20"/>
        </w:rPr>
      </w:pPr>
      <w:r>
        <w:rPr>
          <w:rFonts w:eastAsiaTheme="minorEastAsia"/>
          <w:sz w:val="20"/>
        </w:rPr>
        <w:t>=&gt; group B =&gt; get info from group A: Japan</w:t>
      </w:r>
    </w:p>
    <w:p w14:paraId="7BECB7A3" w14:textId="77777777" w:rsidR="00BC31BD" w:rsidRPr="009735CA" w:rsidRDefault="00BC31BD" w:rsidP="00BC31BD">
      <w:pPr>
        <w:pStyle w:val="ListParagraph"/>
        <w:numPr>
          <w:ilvl w:val="3"/>
          <w:numId w:val="5"/>
        </w:numPr>
        <w:rPr>
          <w:rFonts w:eastAsiaTheme="minorEastAsia"/>
          <w:sz w:val="20"/>
          <w:highlight w:val="yellow"/>
        </w:rPr>
      </w:pPr>
      <w:r w:rsidRPr="009735CA">
        <w:rPr>
          <w:rFonts w:eastAsiaTheme="minorEastAsia"/>
          <w:sz w:val="20"/>
          <w:highlight w:val="yellow"/>
        </w:rPr>
        <w:t>Medium incidence:</w:t>
      </w:r>
    </w:p>
    <w:p w14:paraId="434DF574" w14:textId="77777777" w:rsidR="00BC31BD" w:rsidRDefault="00BC31BD" w:rsidP="00BC31BD">
      <w:pPr>
        <w:pStyle w:val="ListParagraph"/>
        <w:numPr>
          <w:ilvl w:val="4"/>
          <w:numId w:val="5"/>
        </w:numPr>
        <w:rPr>
          <w:rFonts w:eastAsiaTheme="minorEastAsia"/>
          <w:sz w:val="20"/>
        </w:rPr>
      </w:pPr>
      <w:r>
        <w:rPr>
          <w:rFonts w:eastAsiaTheme="minorEastAsia"/>
          <w:sz w:val="20"/>
        </w:rPr>
        <w:t xml:space="preserve">South: Andhra Pradesh, Goa, </w:t>
      </w:r>
      <w:r w:rsidR="006B128C">
        <w:rPr>
          <w:rFonts w:eastAsiaTheme="minorEastAsia"/>
          <w:sz w:val="20"/>
        </w:rPr>
        <w:t>Kerala, Karnataka, Maharashtra, Pondicherry, Tamil Nadu</w:t>
      </w:r>
      <w:r>
        <w:rPr>
          <w:rFonts w:eastAsiaTheme="minorEastAsia"/>
          <w:sz w:val="20"/>
        </w:rPr>
        <w:t xml:space="preserve"> </w:t>
      </w:r>
    </w:p>
    <w:p w14:paraId="20CE4C1E" w14:textId="77777777" w:rsidR="00BC31BD" w:rsidRDefault="00BC31BD" w:rsidP="00C6285B">
      <w:pPr>
        <w:pStyle w:val="ListParagraph"/>
        <w:numPr>
          <w:ilvl w:val="4"/>
          <w:numId w:val="5"/>
        </w:numPr>
        <w:rPr>
          <w:rFonts w:eastAsiaTheme="minorEastAsia"/>
          <w:sz w:val="20"/>
        </w:rPr>
      </w:pPr>
      <w:r>
        <w:rPr>
          <w:rFonts w:eastAsiaTheme="minorEastAsia"/>
          <w:sz w:val="20"/>
        </w:rPr>
        <w:t>=</w:t>
      </w:r>
      <w:r w:rsidR="00C6285B">
        <w:rPr>
          <w:rFonts w:eastAsiaTheme="minorEastAsia"/>
          <w:sz w:val="20"/>
        </w:rPr>
        <w:t xml:space="preserve">&gt; </w:t>
      </w:r>
      <w:proofErr w:type="gramStart"/>
      <w:r w:rsidR="00C6285B">
        <w:rPr>
          <w:rFonts w:eastAsiaTheme="minorEastAsia"/>
          <w:sz w:val="20"/>
        </w:rPr>
        <w:t>group</w:t>
      </w:r>
      <w:proofErr w:type="gramEnd"/>
      <w:r w:rsidR="00C6285B">
        <w:rPr>
          <w:rFonts w:eastAsiaTheme="minorEastAsia"/>
          <w:sz w:val="20"/>
        </w:rPr>
        <w:t xml:space="preserve"> H =&gt; data from Malaysia. But data from Mal is unavailable =&gt; use this data: </w:t>
      </w:r>
      <w:proofErr w:type="spellStart"/>
      <w:r w:rsidR="00C6285B" w:rsidRPr="00C6285B">
        <w:rPr>
          <w:rFonts w:eastAsiaTheme="minorEastAsia"/>
          <w:sz w:val="20"/>
        </w:rPr>
        <w:t>India_Japanese</w:t>
      </w:r>
      <w:proofErr w:type="spellEnd"/>
      <w:r w:rsidR="00C6285B" w:rsidRPr="00C6285B">
        <w:rPr>
          <w:rFonts w:eastAsiaTheme="minorEastAsia"/>
          <w:sz w:val="20"/>
        </w:rPr>
        <w:t xml:space="preserve"> encephalitis in Tamil Nadu (2007-2009)</w:t>
      </w:r>
      <w:r w:rsidR="00C6285B">
        <w:rPr>
          <w:rFonts w:eastAsiaTheme="minorEastAsia"/>
          <w:sz w:val="20"/>
        </w:rPr>
        <w:t>.</w:t>
      </w:r>
    </w:p>
    <w:p w14:paraId="254AE0BC" w14:textId="77777777" w:rsidR="00BC31BD" w:rsidRPr="009735CA" w:rsidRDefault="00BC31BD" w:rsidP="00BC31BD">
      <w:pPr>
        <w:pStyle w:val="ListParagraph"/>
        <w:numPr>
          <w:ilvl w:val="3"/>
          <w:numId w:val="5"/>
        </w:numPr>
        <w:rPr>
          <w:rFonts w:eastAsiaTheme="minorEastAsia"/>
          <w:sz w:val="20"/>
          <w:highlight w:val="darkYellow"/>
        </w:rPr>
      </w:pPr>
      <w:r w:rsidRPr="009735CA">
        <w:rPr>
          <w:rFonts w:eastAsiaTheme="minorEastAsia"/>
          <w:sz w:val="20"/>
          <w:highlight w:val="darkYellow"/>
        </w:rPr>
        <w:t>High incidence:</w:t>
      </w:r>
    </w:p>
    <w:p w14:paraId="449C4ADD" w14:textId="77777777" w:rsidR="00BC31BD" w:rsidRPr="00BC31BD" w:rsidRDefault="00BC31BD" w:rsidP="00BC31BD">
      <w:pPr>
        <w:pStyle w:val="ListParagraph"/>
        <w:numPr>
          <w:ilvl w:val="4"/>
          <w:numId w:val="5"/>
        </w:numPr>
      </w:pPr>
      <w:r>
        <w:rPr>
          <w:rFonts w:eastAsiaTheme="minorEastAsia"/>
          <w:sz w:val="20"/>
        </w:rPr>
        <w:t>North-central and north-eastern: Assam, Bangla [West Bengal], Bihar, Manipur, Uttar Pradesh. =&gt; group F =&gt; data from Nepal</w:t>
      </w:r>
      <w:r w:rsidR="003E54C4">
        <w:rPr>
          <w:rFonts w:eastAsiaTheme="minorEastAsia"/>
          <w:sz w:val="20"/>
        </w:rPr>
        <w:t xml:space="preserve"> (non-west </w:t>
      </w:r>
      <w:proofErr w:type="spellStart"/>
      <w:r w:rsidR="003E54C4">
        <w:rPr>
          <w:rFonts w:eastAsiaTheme="minorEastAsia"/>
          <w:sz w:val="20"/>
        </w:rPr>
        <w:t>Terai</w:t>
      </w:r>
      <w:proofErr w:type="spellEnd"/>
      <w:r w:rsidR="003E54C4">
        <w:rPr>
          <w:rFonts w:eastAsiaTheme="minorEastAsia"/>
          <w:sz w:val="20"/>
        </w:rPr>
        <w:t>)</w:t>
      </w:r>
    </w:p>
    <w:p w14:paraId="3AF0CD76" w14:textId="77777777" w:rsidR="00BC31BD" w:rsidRDefault="00BC31BD" w:rsidP="00BC31BD">
      <w:pPr>
        <w:pStyle w:val="ListParagraph"/>
        <w:numPr>
          <w:ilvl w:val="2"/>
          <w:numId w:val="5"/>
        </w:numPr>
        <w:rPr>
          <w:rFonts w:eastAsiaTheme="minorEastAsia"/>
          <w:sz w:val="20"/>
        </w:rPr>
      </w:pPr>
      <w:proofErr w:type="spellStart"/>
      <w:r>
        <w:rPr>
          <w:rFonts w:eastAsiaTheme="minorEastAsia"/>
          <w:sz w:val="20"/>
        </w:rPr>
        <w:t>Parkistan</w:t>
      </w:r>
      <w:proofErr w:type="spellEnd"/>
      <w:r>
        <w:rPr>
          <w:rFonts w:eastAsiaTheme="minorEastAsia"/>
          <w:sz w:val="20"/>
        </w:rPr>
        <w:t>: =&gt; group B =&gt; get info from group A: Japan</w:t>
      </w:r>
    </w:p>
    <w:p w14:paraId="43070527" w14:textId="77777777" w:rsidR="00691E76" w:rsidRDefault="00691E76" w:rsidP="00BC31BD">
      <w:pPr>
        <w:pStyle w:val="ListParagraph"/>
        <w:numPr>
          <w:ilvl w:val="2"/>
          <w:numId w:val="5"/>
        </w:numPr>
        <w:rPr>
          <w:rFonts w:eastAsiaTheme="minorEastAsia"/>
          <w:sz w:val="20"/>
          <w:u w:val="single"/>
        </w:rPr>
      </w:pPr>
      <w:r w:rsidRPr="00691E76">
        <w:rPr>
          <w:rFonts w:eastAsiaTheme="minorEastAsia"/>
          <w:sz w:val="20"/>
          <w:u w:val="single"/>
        </w:rPr>
        <w:t>Result:</w:t>
      </w:r>
    </w:p>
    <w:tbl>
      <w:tblPr>
        <w:tblStyle w:val="TableGrid"/>
        <w:tblW w:w="0" w:type="auto"/>
        <w:tblInd w:w="1440" w:type="dxa"/>
        <w:tblLook w:val="04A0" w:firstRow="1" w:lastRow="0" w:firstColumn="1" w:lastColumn="0" w:noHBand="0" w:noVBand="1"/>
      </w:tblPr>
      <w:tblGrid>
        <w:gridCol w:w="1049"/>
        <w:gridCol w:w="836"/>
        <w:gridCol w:w="1569"/>
        <w:gridCol w:w="1733"/>
        <w:gridCol w:w="1380"/>
        <w:gridCol w:w="1382"/>
      </w:tblGrid>
      <w:tr w:rsidR="00691E76" w14:paraId="5DFC1615" w14:textId="77777777" w:rsidTr="00190D36">
        <w:tc>
          <w:tcPr>
            <w:tcW w:w="1049" w:type="dxa"/>
          </w:tcPr>
          <w:p w14:paraId="7F5D8879" w14:textId="77777777" w:rsidR="00691E76" w:rsidRDefault="00691E76" w:rsidP="00691E76">
            <w:pPr>
              <w:pStyle w:val="ListParagraph"/>
              <w:ind w:left="0"/>
              <w:rPr>
                <w:rFonts w:eastAsiaTheme="minorEastAsia"/>
                <w:sz w:val="20"/>
              </w:rPr>
            </w:pPr>
            <w:r>
              <w:rPr>
                <w:rFonts w:eastAsiaTheme="minorEastAsia"/>
                <w:sz w:val="20"/>
              </w:rPr>
              <w:t>Country</w:t>
            </w:r>
          </w:p>
        </w:tc>
        <w:tc>
          <w:tcPr>
            <w:tcW w:w="836" w:type="dxa"/>
          </w:tcPr>
          <w:p w14:paraId="42498BF5" w14:textId="77777777" w:rsidR="00691E76" w:rsidRDefault="00691E76" w:rsidP="00691E76">
            <w:pPr>
              <w:pStyle w:val="ListParagraph"/>
              <w:ind w:left="0"/>
              <w:rPr>
                <w:rFonts w:eastAsiaTheme="minorEastAsia"/>
                <w:sz w:val="20"/>
              </w:rPr>
            </w:pPr>
            <w:r>
              <w:rPr>
                <w:rFonts w:eastAsiaTheme="minorEastAsia"/>
                <w:sz w:val="20"/>
              </w:rPr>
              <w:t>Sub group</w:t>
            </w:r>
          </w:p>
        </w:tc>
        <w:tc>
          <w:tcPr>
            <w:tcW w:w="1569" w:type="dxa"/>
          </w:tcPr>
          <w:p w14:paraId="1A8B158A" w14:textId="77777777" w:rsidR="00691E76" w:rsidRDefault="00691E76" w:rsidP="00691E76">
            <w:pPr>
              <w:pStyle w:val="ListParagraph"/>
              <w:ind w:left="0"/>
              <w:rPr>
                <w:rFonts w:eastAsiaTheme="minorEastAsia"/>
                <w:sz w:val="20"/>
              </w:rPr>
            </w:pPr>
            <w:r>
              <w:rPr>
                <w:rFonts w:eastAsiaTheme="minorEastAsia"/>
                <w:sz w:val="20"/>
              </w:rPr>
              <w:t>Cases</w:t>
            </w:r>
          </w:p>
        </w:tc>
        <w:tc>
          <w:tcPr>
            <w:tcW w:w="1694" w:type="dxa"/>
          </w:tcPr>
          <w:p w14:paraId="64C6194F" w14:textId="77777777" w:rsidR="00691E76" w:rsidRDefault="00691E76" w:rsidP="00691E76">
            <w:pPr>
              <w:pStyle w:val="ListParagraph"/>
              <w:ind w:left="0"/>
              <w:rPr>
                <w:rFonts w:eastAsiaTheme="minorEastAsia"/>
                <w:sz w:val="20"/>
              </w:rPr>
            </w:pPr>
            <w:r>
              <w:rPr>
                <w:rFonts w:eastAsiaTheme="minorEastAsia"/>
                <w:sz w:val="20"/>
              </w:rPr>
              <w:t xml:space="preserve">Incidence rate/previous </w:t>
            </w:r>
            <w:proofErr w:type="spellStart"/>
            <w:r>
              <w:rPr>
                <w:rFonts w:eastAsiaTheme="minorEastAsia"/>
                <w:sz w:val="20"/>
              </w:rPr>
              <w:t>est</w:t>
            </w:r>
            <w:proofErr w:type="spellEnd"/>
          </w:p>
        </w:tc>
        <w:tc>
          <w:tcPr>
            <w:tcW w:w="1380" w:type="dxa"/>
          </w:tcPr>
          <w:p w14:paraId="1EC5E529" w14:textId="77777777" w:rsidR="00691E76" w:rsidRDefault="00691E76" w:rsidP="00691E76">
            <w:pPr>
              <w:pStyle w:val="ListParagraph"/>
              <w:ind w:left="0"/>
              <w:rPr>
                <w:rFonts w:eastAsiaTheme="minorEastAsia"/>
                <w:sz w:val="20"/>
              </w:rPr>
            </w:pPr>
            <w:r>
              <w:rPr>
                <w:rFonts w:eastAsiaTheme="minorEastAsia"/>
                <w:sz w:val="20"/>
              </w:rPr>
              <w:t>lambda</w:t>
            </w:r>
          </w:p>
        </w:tc>
        <w:tc>
          <w:tcPr>
            <w:tcW w:w="1382" w:type="dxa"/>
          </w:tcPr>
          <w:p w14:paraId="28F51A3B" w14:textId="77777777" w:rsidR="00691E76" w:rsidRDefault="00691E76" w:rsidP="00691E76">
            <w:pPr>
              <w:pStyle w:val="ListParagraph"/>
              <w:ind w:left="0"/>
              <w:rPr>
                <w:rFonts w:eastAsiaTheme="minorEastAsia"/>
                <w:sz w:val="20"/>
              </w:rPr>
            </w:pPr>
            <w:r>
              <w:rPr>
                <w:rFonts w:eastAsiaTheme="minorEastAsia"/>
                <w:sz w:val="20"/>
              </w:rPr>
              <w:t>rho</w:t>
            </w:r>
            <w:bookmarkStart w:id="0" w:name="_GoBack"/>
            <w:bookmarkEnd w:id="0"/>
          </w:p>
        </w:tc>
      </w:tr>
      <w:tr w:rsidR="00691E76" w14:paraId="44D81E08" w14:textId="77777777" w:rsidTr="00190D36">
        <w:tc>
          <w:tcPr>
            <w:tcW w:w="1049" w:type="dxa"/>
          </w:tcPr>
          <w:p w14:paraId="2AE81CDD" w14:textId="77777777" w:rsidR="00691E76" w:rsidRDefault="00691E76" w:rsidP="00691E76">
            <w:pPr>
              <w:pStyle w:val="ListParagraph"/>
              <w:ind w:left="0"/>
              <w:rPr>
                <w:rFonts w:eastAsiaTheme="minorEastAsia"/>
                <w:sz w:val="20"/>
              </w:rPr>
            </w:pPr>
            <w:r>
              <w:rPr>
                <w:rFonts w:eastAsiaTheme="minorEastAsia"/>
                <w:sz w:val="20"/>
              </w:rPr>
              <w:t>India</w:t>
            </w:r>
          </w:p>
        </w:tc>
        <w:tc>
          <w:tcPr>
            <w:tcW w:w="836" w:type="dxa"/>
          </w:tcPr>
          <w:p w14:paraId="25A82014" w14:textId="77777777" w:rsidR="00691E76" w:rsidRDefault="00691E76" w:rsidP="00691E76">
            <w:pPr>
              <w:pStyle w:val="ListParagraph"/>
              <w:ind w:left="0"/>
              <w:rPr>
                <w:rFonts w:eastAsiaTheme="minorEastAsia"/>
                <w:sz w:val="20"/>
              </w:rPr>
            </w:pPr>
            <w:r>
              <w:rPr>
                <w:rFonts w:eastAsiaTheme="minorEastAsia"/>
                <w:sz w:val="20"/>
              </w:rPr>
              <w:t>Lowest</w:t>
            </w:r>
          </w:p>
        </w:tc>
        <w:tc>
          <w:tcPr>
            <w:tcW w:w="1569" w:type="dxa"/>
          </w:tcPr>
          <w:p w14:paraId="3DE37848" w14:textId="77777777" w:rsidR="00691E76" w:rsidRDefault="00691E76" w:rsidP="00691E76">
            <w:pPr>
              <w:pStyle w:val="ListParagraph"/>
              <w:ind w:left="0"/>
              <w:jc w:val="center"/>
              <w:rPr>
                <w:rFonts w:eastAsiaTheme="minorEastAsia"/>
                <w:sz w:val="20"/>
              </w:rPr>
            </w:pPr>
            <w:r>
              <w:rPr>
                <w:rFonts w:eastAsiaTheme="minorEastAsia"/>
                <w:sz w:val="20"/>
              </w:rPr>
              <w:t>0.146(0.084-0.224)</w:t>
            </w:r>
          </w:p>
        </w:tc>
        <w:tc>
          <w:tcPr>
            <w:tcW w:w="1694" w:type="dxa"/>
          </w:tcPr>
          <w:p w14:paraId="5A8A33E7" w14:textId="77777777" w:rsidR="00691E76" w:rsidRDefault="00691E76" w:rsidP="00691E76">
            <w:pPr>
              <w:pStyle w:val="ListParagraph"/>
              <w:ind w:left="0"/>
              <w:rPr>
                <w:rFonts w:eastAsiaTheme="minorEastAsia"/>
                <w:sz w:val="20"/>
              </w:rPr>
            </w:pPr>
            <w:r>
              <w:rPr>
                <w:rFonts w:eastAsiaTheme="minorEastAsia"/>
                <w:sz w:val="20"/>
              </w:rPr>
              <w:t>0.013(0.0075-0.02)/</w:t>
            </w:r>
            <w:r w:rsidRPr="00691E76">
              <w:rPr>
                <w:rFonts w:eastAsiaTheme="minorEastAsia"/>
                <w:color w:val="FF0000"/>
                <w:sz w:val="20"/>
              </w:rPr>
              <w:t>0.001</w:t>
            </w:r>
            <w:r w:rsidR="00120E31">
              <w:rPr>
                <w:rFonts w:eastAsiaTheme="minorEastAsia"/>
                <w:color w:val="FF0000"/>
                <w:sz w:val="20"/>
              </w:rPr>
              <w:t xml:space="preserve"> (&lt;15)</w:t>
            </w:r>
          </w:p>
        </w:tc>
        <w:tc>
          <w:tcPr>
            <w:tcW w:w="1380" w:type="dxa"/>
          </w:tcPr>
          <w:p w14:paraId="02F60548" w14:textId="77777777" w:rsidR="00691E76" w:rsidRDefault="00691E76" w:rsidP="00691E76">
            <w:pPr>
              <w:pStyle w:val="ListParagraph"/>
              <w:ind w:left="0"/>
              <w:rPr>
                <w:rFonts w:eastAsiaTheme="minorEastAsia"/>
                <w:sz w:val="20"/>
              </w:rPr>
            </w:pPr>
            <w:r>
              <w:rPr>
                <w:rFonts w:ascii="Lucida Sans" w:hAnsi="Lucida Sans"/>
                <w:color w:val="000000"/>
                <w:sz w:val="16"/>
                <w:szCs w:val="16"/>
                <w:shd w:val="clear" w:color="auto" w:fill="FFFFFF"/>
              </w:rPr>
              <w:t>0.0002572152</w:t>
            </w:r>
            <w:r w:rsidR="00E07DBD">
              <w:rPr>
                <w:rFonts w:ascii="Lucida Sans" w:hAnsi="Lucida Sans"/>
                <w:color w:val="000000"/>
                <w:sz w:val="16"/>
                <w:szCs w:val="16"/>
                <w:shd w:val="clear" w:color="auto" w:fill="FFFFFF"/>
              </w:rPr>
              <w:t xml:space="preserve"> (All age)</w:t>
            </w:r>
          </w:p>
        </w:tc>
        <w:tc>
          <w:tcPr>
            <w:tcW w:w="1382" w:type="dxa"/>
          </w:tcPr>
          <w:p w14:paraId="33353EE6" w14:textId="77777777" w:rsidR="00691E76" w:rsidRDefault="00691E76" w:rsidP="00691E76">
            <w:pPr>
              <w:pStyle w:val="ListParagraph"/>
              <w:ind w:left="0"/>
              <w:rPr>
                <w:rFonts w:eastAsiaTheme="minorEastAsia"/>
                <w:sz w:val="20"/>
              </w:rPr>
            </w:pPr>
            <w:r w:rsidRPr="00691E76">
              <w:rPr>
                <w:rFonts w:eastAsiaTheme="minorEastAsia"/>
                <w:sz w:val="20"/>
              </w:rPr>
              <w:t>0.0746895895</w:t>
            </w:r>
          </w:p>
          <w:p w14:paraId="1CBAC9B0" w14:textId="77777777" w:rsidR="00E07DBD" w:rsidRDefault="00E07DBD" w:rsidP="00691E76">
            <w:pPr>
              <w:pStyle w:val="ListParagraph"/>
              <w:ind w:left="0"/>
              <w:rPr>
                <w:rFonts w:eastAsiaTheme="minorEastAsia"/>
                <w:sz w:val="20"/>
              </w:rPr>
            </w:pPr>
            <w:r>
              <w:rPr>
                <w:rFonts w:ascii="Lucida Sans" w:hAnsi="Lucida Sans"/>
                <w:color w:val="000000"/>
                <w:sz w:val="16"/>
                <w:szCs w:val="16"/>
                <w:shd w:val="clear" w:color="auto" w:fill="FFFFFF"/>
              </w:rPr>
              <w:t>(All age)</w:t>
            </w:r>
          </w:p>
        </w:tc>
      </w:tr>
      <w:tr w:rsidR="00691E76" w14:paraId="049CE1EE" w14:textId="77777777" w:rsidTr="00190D36">
        <w:tc>
          <w:tcPr>
            <w:tcW w:w="1049" w:type="dxa"/>
          </w:tcPr>
          <w:p w14:paraId="3205027B" w14:textId="77777777" w:rsidR="00691E76" w:rsidRDefault="00691E76" w:rsidP="00691E76">
            <w:pPr>
              <w:pStyle w:val="ListParagraph"/>
              <w:ind w:left="0"/>
              <w:rPr>
                <w:rFonts w:eastAsiaTheme="minorEastAsia"/>
                <w:sz w:val="20"/>
              </w:rPr>
            </w:pPr>
          </w:p>
        </w:tc>
        <w:tc>
          <w:tcPr>
            <w:tcW w:w="836" w:type="dxa"/>
          </w:tcPr>
          <w:p w14:paraId="053CFFE7" w14:textId="77777777" w:rsidR="00691E76" w:rsidRDefault="00691E76" w:rsidP="00691E76">
            <w:pPr>
              <w:pStyle w:val="ListParagraph"/>
              <w:ind w:left="0"/>
              <w:rPr>
                <w:rFonts w:eastAsiaTheme="minorEastAsia"/>
                <w:sz w:val="20"/>
              </w:rPr>
            </w:pPr>
            <w:r>
              <w:rPr>
                <w:rFonts w:eastAsiaTheme="minorEastAsia"/>
                <w:sz w:val="20"/>
              </w:rPr>
              <w:t>M-H</w:t>
            </w:r>
          </w:p>
        </w:tc>
        <w:tc>
          <w:tcPr>
            <w:tcW w:w="1569" w:type="dxa"/>
          </w:tcPr>
          <w:p w14:paraId="103204E2" w14:textId="77777777" w:rsidR="00691E76" w:rsidRDefault="00C6285B" w:rsidP="00C6285B">
            <w:pPr>
              <w:pStyle w:val="ListParagraph"/>
              <w:ind w:left="0"/>
              <w:rPr>
                <w:rFonts w:eastAsiaTheme="minorEastAsia"/>
                <w:sz w:val="20"/>
              </w:rPr>
            </w:pPr>
            <w:r>
              <w:rPr>
                <w:rFonts w:eastAsiaTheme="minorEastAsia"/>
                <w:sz w:val="20"/>
              </w:rPr>
              <w:t>45</w:t>
            </w:r>
            <w:r w:rsidRPr="00C6285B">
              <w:rPr>
                <w:rFonts w:eastAsiaTheme="minorEastAsia"/>
                <w:sz w:val="20"/>
              </w:rPr>
              <w:t>(</w:t>
            </w:r>
            <w:r>
              <w:rPr>
                <w:rFonts w:eastAsiaTheme="minorEastAsia"/>
                <w:sz w:val="20"/>
              </w:rPr>
              <w:t>27</w:t>
            </w:r>
            <w:r w:rsidRPr="00C6285B">
              <w:rPr>
                <w:rFonts w:eastAsiaTheme="minorEastAsia"/>
                <w:sz w:val="20"/>
              </w:rPr>
              <w:t>-</w:t>
            </w:r>
            <w:r>
              <w:rPr>
                <w:rFonts w:eastAsiaTheme="minorEastAsia"/>
                <w:sz w:val="20"/>
              </w:rPr>
              <w:t>60</w:t>
            </w:r>
            <w:r w:rsidRPr="00C6285B">
              <w:rPr>
                <w:rFonts w:eastAsiaTheme="minorEastAsia"/>
                <w:sz w:val="20"/>
              </w:rPr>
              <w:t>)</w:t>
            </w:r>
          </w:p>
        </w:tc>
        <w:tc>
          <w:tcPr>
            <w:tcW w:w="1694" w:type="dxa"/>
          </w:tcPr>
          <w:p w14:paraId="69F1FBE9" w14:textId="77777777" w:rsidR="00691E76" w:rsidRDefault="00C6285B" w:rsidP="00691E76">
            <w:pPr>
              <w:pStyle w:val="ListParagraph"/>
              <w:ind w:left="0"/>
              <w:rPr>
                <w:rFonts w:eastAsiaTheme="minorEastAsia"/>
                <w:sz w:val="20"/>
              </w:rPr>
            </w:pPr>
            <w:r w:rsidRPr="00C6285B">
              <w:rPr>
                <w:rFonts w:eastAsiaTheme="minorEastAsia"/>
                <w:sz w:val="20"/>
              </w:rPr>
              <w:t>0.637</w:t>
            </w:r>
            <w:r>
              <w:rPr>
                <w:rFonts w:eastAsiaTheme="minorEastAsia"/>
                <w:sz w:val="20"/>
              </w:rPr>
              <w:t>(0.124-1.558)/</w:t>
            </w:r>
            <w:r w:rsidRPr="00C6285B">
              <w:rPr>
                <w:rFonts w:eastAsiaTheme="minorEastAsia"/>
                <w:color w:val="FF0000"/>
                <w:sz w:val="20"/>
              </w:rPr>
              <w:t>4.7</w:t>
            </w:r>
          </w:p>
        </w:tc>
        <w:tc>
          <w:tcPr>
            <w:tcW w:w="1380" w:type="dxa"/>
          </w:tcPr>
          <w:p w14:paraId="035A0120" w14:textId="77777777" w:rsidR="00691E76" w:rsidRDefault="00C6285B" w:rsidP="00691E76">
            <w:pPr>
              <w:pStyle w:val="ListParagraph"/>
              <w:ind w:left="0"/>
              <w:rPr>
                <w:rFonts w:eastAsiaTheme="minorEastAsia"/>
                <w:sz w:val="20"/>
              </w:rPr>
            </w:pPr>
            <w:r w:rsidRPr="00C6285B">
              <w:rPr>
                <w:rFonts w:eastAsiaTheme="minorEastAsia"/>
                <w:sz w:val="20"/>
              </w:rPr>
              <w:t xml:space="preserve">0.284186668 </w:t>
            </w:r>
            <w:r>
              <w:rPr>
                <w:rFonts w:eastAsiaTheme="minorEastAsia"/>
                <w:sz w:val="20"/>
              </w:rPr>
              <w:t>(0-18)</w:t>
            </w:r>
          </w:p>
        </w:tc>
        <w:tc>
          <w:tcPr>
            <w:tcW w:w="1382" w:type="dxa"/>
          </w:tcPr>
          <w:p w14:paraId="2EE9D62F" w14:textId="77777777" w:rsidR="00C6285B" w:rsidRDefault="00C6285B" w:rsidP="00691E76">
            <w:pPr>
              <w:pStyle w:val="ListParagraph"/>
              <w:ind w:left="0"/>
              <w:rPr>
                <w:rFonts w:eastAsiaTheme="minorEastAsia"/>
                <w:sz w:val="20"/>
              </w:rPr>
            </w:pPr>
            <w:r w:rsidRPr="00C6285B">
              <w:rPr>
                <w:rFonts w:eastAsiaTheme="minorEastAsia"/>
                <w:sz w:val="20"/>
              </w:rPr>
              <w:t>0.001750758</w:t>
            </w:r>
          </w:p>
          <w:p w14:paraId="5BCA8D55" w14:textId="77777777" w:rsidR="00691E76" w:rsidRDefault="00C6285B" w:rsidP="00691E76">
            <w:pPr>
              <w:pStyle w:val="ListParagraph"/>
              <w:ind w:left="0"/>
              <w:rPr>
                <w:rFonts w:eastAsiaTheme="minorEastAsia"/>
                <w:sz w:val="20"/>
              </w:rPr>
            </w:pPr>
            <w:r>
              <w:rPr>
                <w:rFonts w:eastAsiaTheme="minorEastAsia"/>
                <w:sz w:val="20"/>
              </w:rPr>
              <w:t>(0-18)</w:t>
            </w:r>
          </w:p>
        </w:tc>
      </w:tr>
      <w:tr w:rsidR="003E54C4" w14:paraId="36147418" w14:textId="77777777" w:rsidTr="00190D36">
        <w:tc>
          <w:tcPr>
            <w:tcW w:w="1049" w:type="dxa"/>
          </w:tcPr>
          <w:p w14:paraId="11941818" w14:textId="77777777" w:rsidR="003E54C4" w:rsidRDefault="003E54C4" w:rsidP="003E54C4">
            <w:pPr>
              <w:pStyle w:val="ListParagraph"/>
              <w:ind w:left="0"/>
              <w:rPr>
                <w:rFonts w:eastAsiaTheme="minorEastAsia"/>
                <w:sz w:val="20"/>
              </w:rPr>
            </w:pPr>
          </w:p>
        </w:tc>
        <w:tc>
          <w:tcPr>
            <w:tcW w:w="836" w:type="dxa"/>
          </w:tcPr>
          <w:p w14:paraId="796CFFC5" w14:textId="77777777" w:rsidR="003E54C4" w:rsidRDefault="003E54C4" w:rsidP="003E54C4">
            <w:pPr>
              <w:pStyle w:val="ListParagraph"/>
              <w:ind w:left="0"/>
              <w:rPr>
                <w:rFonts w:eastAsiaTheme="minorEastAsia"/>
                <w:sz w:val="20"/>
              </w:rPr>
            </w:pPr>
            <w:r>
              <w:rPr>
                <w:rFonts w:eastAsiaTheme="minorEastAsia"/>
                <w:sz w:val="20"/>
              </w:rPr>
              <w:t>High</w:t>
            </w:r>
          </w:p>
        </w:tc>
        <w:tc>
          <w:tcPr>
            <w:tcW w:w="1569" w:type="dxa"/>
          </w:tcPr>
          <w:p w14:paraId="659D2B77" w14:textId="77777777" w:rsidR="003E54C4" w:rsidRDefault="00C6285B" w:rsidP="00C6285B">
            <w:pPr>
              <w:pStyle w:val="ListParagraph"/>
              <w:ind w:left="0"/>
              <w:rPr>
                <w:rFonts w:eastAsiaTheme="minorEastAsia"/>
                <w:sz w:val="20"/>
              </w:rPr>
            </w:pPr>
            <w:r>
              <w:rPr>
                <w:rFonts w:eastAsiaTheme="minorEastAsia"/>
                <w:sz w:val="20"/>
              </w:rPr>
              <w:t>135</w:t>
            </w:r>
            <w:r w:rsidR="003E54C4">
              <w:rPr>
                <w:rFonts w:eastAsiaTheme="minorEastAsia"/>
                <w:sz w:val="20"/>
              </w:rPr>
              <w:t>(</w:t>
            </w:r>
            <w:r>
              <w:rPr>
                <w:rFonts w:eastAsiaTheme="minorEastAsia"/>
                <w:sz w:val="20"/>
              </w:rPr>
              <w:t>7</w:t>
            </w:r>
            <w:r w:rsidR="003E54C4">
              <w:rPr>
                <w:rFonts w:eastAsiaTheme="minorEastAsia"/>
                <w:sz w:val="20"/>
              </w:rPr>
              <w:t>5-</w:t>
            </w:r>
            <w:r>
              <w:rPr>
                <w:rFonts w:eastAsiaTheme="minorEastAsia"/>
                <w:sz w:val="20"/>
              </w:rPr>
              <w:t>22</w:t>
            </w:r>
            <w:r w:rsidR="005A6914">
              <w:rPr>
                <w:rFonts w:eastAsiaTheme="minorEastAsia"/>
                <w:sz w:val="20"/>
              </w:rPr>
              <w:t>5</w:t>
            </w:r>
            <w:r w:rsidR="003E54C4">
              <w:rPr>
                <w:rFonts w:eastAsiaTheme="minorEastAsia"/>
                <w:sz w:val="20"/>
              </w:rPr>
              <w:t>)</w:t>
            </w:r>
          </w:p>
        </w:tc>
        <w:tc>
          <w:tcPr>
            <w:tcW w:w="1694" w:type="dxa"/>
          </w:tcPr>
          <w:p w14:paraId="59995AA8" w14:textId="77777777" w:rsidR="003E54C4" w:rsidRDefault="005A6914" w:rsidP="003E54C4">
            <w:pPr>
              <w:pStyle w:val="ListParagraph"/>
              <w:ind w:left="0"/>
              <w:rPr>
                <w:rFonts w:eastAsiaTheme="minorEastAsia"/>
                <w:sz w:val="20"/>
              </w:rPr>
            </w:pPr>
            <w:r w:rsidRPr="005A6914">
              <w:rPr>
                <w:rFonts w:eastAsiaTheme="minorEastAsia"/>
                <w:sz w:val="20"/>
              </w:rPr>
              <w:t>2.16</w:t>
            </w:r>
            <w:r>
              <w:rPr>
                <w:rFonts w:eastAsiaTheme="minorEastAsia"/>
                <w:sz w:val="20"/>
              </w:rPr>
              <w:t>(1.19-3.55)/</w:t>
            </w:r>
            <w:r w:rsidRPr="00D640A0">
              <w:rPr>
                <w:rFonts w:eastAsiaTheme="minorEastAsia"/>
                <w:color w:val="FF0000"/>
                <w:sz w:val="20"/>
              </w:rPr>
              <w:t>5.1</w:t>
            </w:r>
          </w:p>
        </w:tc>
        <w:tc>
          <w:tcPr>
            <w:tcW w:w="1380" w:type="dxa"/>
          </w:tcPr>
          <w:p w14:paraId="6B37C47B" w14:textId="77777777" w:rsidR="003E54C4" w:rsidRDefault="003E54C4" w:rsidP="003E54C4">
            <w:pPr>
              <w:pStyle w:val="ListParagraph"/>
              <w:ind w:left="0"/>
              <w:rPr>
                <w:rFonts w:eastAsiaTheme="minorEastAsia"/>
                <w:sz w:val="20"/>
              </w:rPr>
            </w:pPr>
            <w:r>
              <w:rPr>
                <w:rFonts w:ascii="Lucida Sans" w:hAnsi="Lucida Sans"/>
                <w:color w:val="000000"/>
                <w:sz w:val="16"/>
                <w:szCs w:val="16"/>
                <w:shd w:val="clear" w:color="auto" w:fill="FFFFFF"/>
              </w:rPr>
              <w:t>0.08384097</w:t>
            </w:r>
            <w:r>
              <w:rPr>
                <w:rFonts w:ascii="Lucida Sans" w:hAnsi="Lucida Sans"/>
                <w:color w:val="000000"/>
                <w:sz w:val="16"/>
                <w:szCs w:val="16"/>
                <w:shd w:val="clear" w:color="auto" w:fill="FFFFFF"/>
              </w:rPr>
              <w:br/>
              <w:t>(All age)</w:t>
            </w:r>
          </w:p>
        </w:tc>
        <w:tc>
          <w:tcPr>
            <w:tcW w:w="1382" w:type="dxa"/>
          </w:tcPr>
          <w:p w14:paraId="5579A0A3" w14:textId="77777777" w:rsidR="003E54C4" w:rsidRDefault="003E54C4" w:rsidP="003E54C4">
            <w:pPr>
              <w:pStyle w:val="ListParagraph"/>
              <w:ind w:left="0"/>
              <w:rPr>
                <w:rFonts w:eastAsiaTheme="minorEastAsia"/>
                <w:sz w:val="20"/>
              </w:rPr>
            </w:pPr>
            <w:r>
              <w:rPr>
                <w:rFonts w:ascii="Lucida Sans" w:hAnsi="Lucida Sans"/>
                <w:color w:val="000000"/>
                <w:sz w:val="16"/>
                <w:szCs w:val="16"/>
                <w:shd w:val="clear" w:color="auto" w:fill="FDFDFD"/>
              </w:rPr>
              <w:t>1.782843e-05</w:t>
            </w:r>
            <w:r>
              <w:rPr>
                <w:rFonts w:ascii="Lucida Sans" w:hAnsi="Lucida Sans"/>
                <w:color w:val="000000"/>
                <w:sz w:val="16"/>
                <w:szCs w:val="16"/>
                <w:shd w:val="clear" w:color="auto" w:fill="FDFDFD"/>
              </w:rPr>
              <w:br/>
              <w:t>(All age)</w:t>
            </w:r>
          </w:p>
        </w:tc>
      </w:tr>
      <w:tr w:rsidR="003E54C4" w14:paraId="7990770B" w14:textId="77777777" w:rsidTr="00190D36">
        <w:tc>
          <w:tcPr>
            <w:tcW w:w="1049" w:type="dxa"/>
          </w:tcPr>
          <w:p w14:paraId="49B67F41" w14:textId="77777777" w:rsidR="003E54C4" w:rsidRDefault="003E54C4" w:rsidP="003E54C4">
            <w:pPr>
              <w:pStyle w:val="ListParagraph"/>
              <w:ind w:left="0"/>
              <w:rPr>
                <w:rFonts w:eastAsiaTheme="minorEastAsia"/>
                <w:sz w:val="20"/>
              </w:rPr>
            </w:pPr>
            <w:r>
              <w:rPr>
                <w:rFonts w:eastAsiaTheme="minorEastAsia"/>
                <w:sz w:val="20"/>
              </w:rPr>
              <w:t>Pa</w:t>
            </w:r>
            <w:del w:id="1" w:author="Hannah Clapham" w:date="2017-10-02T20:39:00Z">
              <w:r w:rsidDel="00834B73">
                <w:rPr>
                  <w:rFonts w:eastAsiaTheme="minorEastAsia"/>
                  <w:sz w:val="20"/>
                </w:rPr>
                <w:delText>r</w:delText>
              </w:r>
            </w:del>
            <w:r>
              <w:rPr>
                <w:rFonts w:eastAsiaTheme="minorEastAsia"/>
                <w:sz w:val="20"/>
              </w:rPr>
              <w:t>kistan</w:t>
            </w:r>
          </w:p>
        </w:tc>
        <w:tc>
          <w:tcPr>
            <w:tcW w:w="836" w:type="dxa"/>
          </w:tcPr>
          <w:p w14:paraId="793CC5D7" w14:textId="77777777" w:rsidR="003E54C4" w:rsidRDefault="003E54C4" w:rsidP="003E54C4">
            <w:pPr>
              <w:pStyle w:val="ListParagraph"/>
              <w:ind w:left="0"/>
              <w:rPr>
                <w:rFonts w:eastAsiaTheme="minorEastAsia"/>
                <w:sz w:val="20"/>
              </w:rPr>
            </w:pPr>
          </w:p>
        </w:tc>
        <w:tc>
          <w:tcPr>
            <w:tcW w:w="1569" w:type="dxa"/>
          </w:tcPr>
          <w:p w14:paraId="2B7EB228" w14:textId="77777777" w:rsidR="003E54C4" w:rsidRDefault="003E54C4" w:rsidP="003E54C4">
            <w:pPr>
              <w:pStyle w:val="ListParagraph"/>
              <w:ind w:left="0"/>
              <w:jc w:val="center"/>
              <w:rPr>
                <w:rFonts w:eastAsiaTheme="minorEastAsia"/>
                <w:sz w:val="20"/>
              </w:rPr>
            </w:pPr>
            <w:r w:rsidRPr="00F9778C">
              <w:rPr>
                <w:rFonts w:eastAsiaTheme="minorEastAsia"/>
                <w:sz w:val="20"/>
              </w:rPr>
              <w:t>0.117</w:t>
            </w:r>
            <w:r>
              <w:rPr>
                <w:rFonts w:eastAsiaTheme="minorEastAsia"/>
                <w:sz w:val="20"/>
              </w:rPr>
              <w:t>(0.069-0.179)</w:t>
            </w:r>
          </w:p>
        </w:tc>
        <w:tc>
          <w:tcPr>
            <w:tcW w:w="1694" w:type="dxa"/>
          </w:tcPr>
          <w:p w14:paraId="3685757C" w14:textId="77777777" w:rsidR="003E54C4" w:rsidRDefault="003E54C4" w:rsidP="003E54C4">
            <w:pPr>
              <w:pStyle w:val="ListParagraph"/>
              <w:ind w:left="0"/>
              <w:rPr>
                <w:rFonts w:eastAsiaTheme="minorEastAsia"/>
                <w:sz w:val="20"/>
              </w:rPr>
            </w:pPr>
            <w:commentRangeStart w:id="2"/>
            <w:commentRangeStart w:id="3"/>
            <w:commentRangeStart w:id="4"/>
            <w:r>
              <w:rPr>
                <w:rFonts w:eastAsiaTheme="minorEastAsia"/>
                <w:sz w:val="20"/>
              </w:rPr>
              <w:t>0.013(0.0075-0.02)/</w:t>
            </w:r>
            <w:r w:rsidRPr="00691E76">
              <w:rPr>
                <w:rFonts w:eastAsiaTheme="minorEastAsia"/>
                <w:color w:val="FF0000"/>
                <w:sz w:val="20"/>
              </w:rPr>
              <w:t>0.001</w:t>
            </w:r>
            <w:r>
              <w:rPr>
                <w:rFonts w:eastAsiaTheme="minorEastAsia"/>
                <w:color w:val="FF0000"/>
                <w:sz w:val="20"/>
              </w:rPr>
              <w:t xml:space="preserve"> (&lt;15)</w:t>
            </w:r>
            <w:commentRangeEnd w:id="2"/>
            <w:r w:rsidR="00834B73">
              <w:rPr>
                <w:rStyle w:val="CommentReference"/>
              </w:rPr>
              <w:commentReference w:id="2"/>
            </w:r>
            <w:commentRangeEnd w:id="3"/>
            <w:r w:rsidR="00C5042D">
              <w:rPr>
                <w:rStyle w:val="CommentReference"/>
              </w:rPr>
              <w:commentReference w:id="3"/>
            </w:r>
            <w:commentRangeEnd w:id="4"/>
            <w:r w:rsidR="00DA4B51">
              <w:rPr>
                <w:rStyle w:val="CommentReference"/>
              </w:rPr>
              <w:commentReference w:id="4"/>
            </w:r>
          </w:p>
        </w:tc>
        <w:tc>
          <w:tcPr>
            <w:tcW w:w="1380" w:type="dxa"/>
          </w:tcPr>
          <w:p w14:paraId="38F8DE6E" w14:textId="77777777" w:rsidR="003E54C4" w:rsidRDefault="003E54C4" w:rsidP="003E54C4">
            <w:pPr>
              <w:pStyle w:val="ListParagraph"/>
              <w:ind w:left="0"/>
              <w:rPr>
                <w:rFonts w:ascii="Lucida Sans" w:hAnsi="Lucida Sans"/>
                <w:color w:val="000000"/>
                <w:sz w:val="16"/>
                <w:szCs w:val="16"/>
                <w:shd w:val="clear" w:color="auto" w:fill="FFFFFF"/>
              </w:rPr>
            </w:pPr>
            <w:r>
              <w:rPr>
                <w:rFonts w:ascii="Lucida Sans" w:hAnsi="Lucida Sans"/>
                <w:color w:val="000000"/>
                <w:sz w:val="16"/>
                <w:szCs w:val="16"/>
                <w:shd w:val="clear" w:color="auto" w:fill="FFFFFF"/>
              </w:rPr>
              <w:t>0.0002311688</w:t>
            </w:r>
          </w:p>
          <w:p w14:paraId="3E79E745" w14:textId="77777777" w:rsidR="003E54C4" w:rsidRDefault="003E54C4" w:rsidP="003E54C4">
            <w:pPr>
              <w:pStyle w:val="ListParagraph"/>
              <w:ind w:left="0"/>
              <w:rPr>
                <w:rFonts w:eastAsiaTheme="minorEastAsia"/>
                <w:sz w:val="20"/>
              </w:rPr>
            </w:pPr>
            <w:r>
              <w:rPr>
                <w:rFonts w:ascii="Lucida Sans" w:hAnsi="Lucida Sans"/>
                <w:color w:val="000000"/>
                <w:sz w:val="16"/>
                <w:szCs w:val="16"/>
                <w:shd w:val="clear" w:color="auto" w:fill="FFFFFF"/>
              </w:rPr>
              <w:t>(All age)</w:t>
            </w:r>
          </w:p>
        </w:tc>
        <w:tc>
          <w:tcPr>
            <w:tcW w:w="1382" w:type="dxa"/>
          </w:tcPr>
          <w:p w14:paraId="65AA1C94" w14:textId="77777777" w:rsidR="003E54C4" w:rsidRDefault="003E54C4" w:rsidP="003E54C4">
            <w:pPr>
              <w:pStyle w:val="ListParagraph"/>
              <w:ind w:left="0"/>
              <w:rPr>
                <w:rFonts w:ascii="Lucida Sans" w:hAnsi="Lucida Sans"/>
                <w:color w:val="000000"/>
                <w:sz w:val="16"/>
                <w:szCs w:val="16"/>
                <w:shd w:val="clear" w:color="auto" w:fill="FDFDFD"/>
              </w:rPr>
            </w:pPr>
            <w:r>
              <w:rPr>
                <w:rFonts w:ascii="Lucida Sans" w:hAnsi="Lucida Sans"/>
                <w:color w:val="000000"/>
                <w:sz w:val="16"/>
                <w:szCs w:val="16"/>
                <w:shd w:val="clear" w:color="auto" w:fill="FDFDFD"/>
              </w:rPr>
              <w:t>0.0845301069</w:t>
            </w:r>
          </w:p>
          <w:p w14:paraId="4A1743CA" w14:textId="77777777" w:rsidR="003E54C4" w:rsidRDefault="003E54C4" w:rsidP="003E54C4">
            <w:pPr>
              <w:pStyle w:val="ListParagraph"/>
              <w:ind w:left="0"/>
              <w:rPr>
                <w:rFonts w:eastAsiaTheme="minorEastAsia"/>
                <w:sz w:val="20"/>
              </w:rPr>
            </w:pPr>
            <w:r>
              <w:rPr>
                <w:rFonts w:ascii="Lucida Sans" w:hAnsi="Lucida Sans"/>
                <w:color w:val="000000"/>
                <w:sz w:val="16"/>
                <w:szCs w:val="16"/>
                <w:shd w:val="clear" w:color="auto" w:fill="FFFFFF"/>
              </w:rPr>
              <w:t>(All age)</w:t>
            </w:r>
          </w:p>
        </w:tc>
      </w:tr>
    </w:tbl>
    <w:p w14:paraId="3633D8F5" w14:textId="77777777" w:rsidR="002E18E2" w:rsidRDefault="002E18E2" w:rsidP="002E18E2">
      <w:pPr>
        <w:pStyle w:val="ListParagraph"/>
        <w:numPr>
          <w:ilvl w:val="2"/>
          <w:numId w:val="5"/>
        </w:numPr>
        <w:rPr>
          <w:rFonts w:eastAsiaTheme="minorEastAsia"/>
          <w:sz w:val="20"/>
          <w:u w:val="single"/>
        </w:rPr>
      </w:pPr>
      <w:r w:rsidRPr="00691E76">
        <w:rPr>
          <w:rFonts w:eastAsiaTheme="minorEastAsia"/>
          <w:sz w:val="20"/>
          <w:u w:val="single"/>
        </w:rPr>
        <w:t>Result</w:t>
      </w:r>
      <w:r>
        <w:rPr>
          <w:rFonts w:eastAsiaTheme="minorEastAsia"/>
          <w:sz w:val="20"/>
          <w:u w:val="single"/>
        </w:rPr>
        <w:t xml:space="preserve"> with </w:t>
      </w:r>
      <w:commentRangeStart w:id="5"/>
      <w:r>
        <w:rPr>
          <w:rFonts w:eastAsiaTheme="minorEastAsia"/>
          <w:sz w:val="20"/>
          <w:u w:val="single"/>
        </w:rPr>
        <w:t xml:space="preserve">reporting rate </w:t>
      </w:r>
      <w:commentRangeEnd w:id="5"/>
      <w:r w:rsidR="00834B73">
        <w:rPr>
          <w:rStyle w:val="CommentReference"/>
        </w:rPr>
        <w:commentReference w:id="5"/>
      </w:r>
      <w:r>
        <w:rPr>
          <w:rFonts w:eastAsiaTheme="minorEastAsia"/>
          <w:sz w:val="20"/>
          <w:u w:val="single"/>
        </w:rPr>
        <w:t>sample from uniform(1/500,1/250)</w:t>
      </w:r>
      <w:r w:rsidRPr="00691E76">
        <w:rPr>
          <w:rFonts w:eastAsiaTheme="minorEastAsia"/>
          <w:sz w:val="20"/>
          <w:u w:val="single"/>
        </w:rPr>
        <w:t>:</w:t>
      </w:r>
    </w:p>
    <w:tbl>
      <w:tblPr>
        <w:tblStyle w:val="TableGrid"/>
        <w:tblW w:w="0" w:type="auto"/>
        <w:tblInd w:w="1440" w:type="dxa"/>
        <w:tblLook w:val="04A0" w:firstRow="1" w:lastRow="0" w:firstColumn="1" w:lastColumn="0" w:noHBand="0" w:noVBand="1"/>
      </w:tblPr>
      <w:tblGrid>
        <w:gridCol w:w="922"/>
        <w:gridCol w:w="759"/>
        <w:gridCol w:w="2215"/>
        <w:gridCol w:w="1284"/>
        <w:gridCol w:w="1644"/>
        <w:gridCol w:w="1312"/>
      </w:tblGrid>
      <w:tr w:rsidR="002E18E2" w14:paraId="2A1889DB" w14:textId="77777777" w:rsidTr="00CB078C">
        <w:tc>
          <w:tcPr>
            <w:tcW w:w="1049" w:type="dxa"/>
          </w:tcPr>
          <w:p w14:paraId="7E17017F" w14:textId="77777777" w:rsidR="002E18E2" w:rsidRDefault="002E18E2" w:rsidP="00CB078C">
            <w:pPr>
              <w:pStyle w:val="ListParagraph"/>
              <w:ind w:left="0"/>
              <w:rPr>
                <w:rFonts w:eastAsiaTheme="minorEastAsia"/>
                <w:sz w:val="20"/>
              </w:rPr>
            </w:pPr>
            <w:r>
              <w:rPr>
                <w:rFonts w:eastAsiaTheme="minorEastAsia"/>
                <w:sz w:val="20"/>
              </w:rPr>
              <w:t>Country</w:t>
            </w:r>
          </w:p>
        </w:tc>
        <w:tc>
          <w:tcPr>
            <w:tcW w:w="836" w:type="dxa"/>
          </w:tcPr>
          <w:p w14:paraId="53A164D0" w14:textId="77777777" w:rsidR="002E18E2" w:rsidRDefault="002E18E2" w:rsidP="00CB078C">
            <w:pPr>
              <w:pStyle w:val="ListParagraph"/>
              <w:ind w:left="0"/>
              <w:rPr>
                <w:rFonts w:eastAsiaTheme="minorEastAsia"/>
                <w:sz w:val="20"/>
              </w:rPr>
            </w:pPr>
            <w:r>
              <w:rPr>
                <w:rFonts w:eastAsiaTheme="minorEastAsia"/>
                <w:sz w:val="20"/>
              </w:rPr>
              <w:t>Sub group</w:t>
            </w:r>
          </w:p>
        </w:tc>
        <w:tc>
          <w:tcPr>
            <w:tcW w:w="1569" w:type="dxa"/>
          </w:tcPr>
          <w:p w14:paraId="71A56D2E" w14:textId="77777777" w:rsidR="002E18E2" w:rsidRDefault="002E18E2" w:rsidP="00CB078C">
            <w:pPr>
              <w:pStyle w:val="ListParagraph"/>
              <w:ind w:left="0"/>
              <w:rPr>
                <w:rFonts w:eastAsiaTheme="minorEastAsia"/>
                <w:sz w:val="20"/>
              </w:rPr>
            </w:pPr>
            <w:r>
              <w:rPr>
                <w:rFonts w:eastAsiaTheme="minorEastAsia"/>
                <w:sz w:val="20"/>
              </w:rPr>
              <w:t>Cases</w:t>
            </w:r>
          </w:p>
        </w:tc>
        <w:tc>
          <w:tcPr>
            <w:tcW w:w="1694" w:type="dxa"/>
          </w:tcPr>
          <w:p w14:paraId="725A73F2" w14:textId="77777777" w:rsidR="002E18E2" w:rsidRDefault="002E18E2" w:rsidP="00CB078C">
            <w:pPr>
              <w:pStyle w:val="ListParagraph"/>
              <w:ind w:left="0"/>
              <w:rPr>
                <w:rFonts w:eastAsiaTheme="minorEastAsia"/>
                <w:sz w:val="20"/>
              </w:rPr>
            </w:pPr>
            <w:r>
              <w:rPr>
                <w:rFonts w:eastAsiaTheme="minorEastAsia"/>
                <w:sz w:val="20"/>
              </w:rPr>
              <w:t xml:space="preserve">Incidence rate/previous </w:t>
            </w:r>
            <w:proofErr w:type="spellStart"/>
            <w:r>
              <w:rPr>
                <w:rFonts w:eastAsiaTheme="minorEastAsia"/>
                <w:sz w:val="20"/>
              </w:rPr>
              <w:t>est</w:t>
            </w:r>
            <w:proofErr w:type="spellEnd"/>
          </w:p>
        </w:tc>
        <w:tc>
          <w:tcPr>
            <w:tcW w:w="1380" w:type="dxa"/>
          </w:tcPr>
          <w:p w14:paraId="131EFD08" w14:textId="77777777" w:rsidR="002E18E2" w:rsidRDefault="002E18E2" w:rsidP="00CB078C">
            <w:pPr>
              <w:pStyle w:val="ListParagraph"/>
              <w:ind w:left="0"/>
              <w:rPr>
                <w:rFonts w:eastAsiaTheme="minorEastAsia"/>
                <w:sz w:val="20"/>
              </w:rPr>
            </w:pPr>
            <w:r>
              <w:rPr>
                <w:rFonts w:eastAsiaTheme="minorEastAsia"/>
                <w:sz w:val="20"/>
              </w:rPr>
              <w:t>lambda</w:t>
            </w:r>
          </w:p>
        </w:tc>
        <w:tc>
          <w:tcPr>
            <w:tcW w:w="1382" w:type="dxa"/>
          </w:tcPr>
          <w:p w14:paraId="26DDE7F6" w14:textId="77777777" w:rsidR="002E18E2" w:rsidRDefault="002E18E2" w:rsidP="00CB078C">
            <w:pPr>
              <w:pStyle w:val="ListParagraph"/>
              <w:ind w:left="0"/>
              <w:rPr>
                <w:rFonts w:eastAsiaTheme="minorEastAsia"/>
                <w:sz w:val="20"/>
              </w:rPr>
            </w:pPr>
            <w:r>
              <w:rPr>
                <w:rFonts w:eastAsiaTheme="minorEastAsia"/>
                <w:sz w:val="20"/>
              </w:rPr>
              <w:t>rho</w:t>
            </w:r>
          </w:p>
        </w:tc>
      </w:tr>
      <w:tr w:rsidR="002E18E2" w14:paraId="11E2C377" w14:textId="77777777" w:rsidTr="00CB078C">
        <w:tc>
          <w:tcPr>
            <w:tcW w:w="1049" w:type="dxa"/>
          </w:tcPr>
          <w:p w14:paraId="0A6D66F6" w14:textId="77777777" w:rsidR="002E18E2" w:rsidRDefault="002E18E2" w:rsidP="00CB078C">
            <w:pPr>
              <w:pStyle w:val="ListParagraph"/>
              <w:ind w:left="0"/>
              <w:rPr>
                <w:rFonts w:eastAsiaTheme="minorEastAsia"/>
                <w:sz w:val="20"/>
              </w:rPr>
            </w:pPr>
            <w:r>
              <w:rPr>
                <w:rFonts w:eastAsiaTheme="minorEastAsia"/>
                <w:sz w:val="20"/>
              </w:rPr>
              <w:t>India</w:t>
            </w:r>
          </w:p>
        </w:tc>
        <w:tc>
          <w:tcPr>
            <w:tcW w:w="836" w:type="dxa"/>
          </w:tcPr>
          <w:p w14:paraId="22139B06" w14:textId="77777777" w:rsidR="002E18E2" w:rsidRDefault="002E18E2" w:rsidP="00CB078C">
            <w:pPr>
              <w:pStyle w:val="ListParagraph"/>
              <w:ind w:left="0"/>
              <w:rPr>
                <w:rFonts w:eastAsiaTheme="minorEastAsia"/>
                <w:sz w:val="20"/>
              </w:rPr>
            </w:pPr>
            <w:r>
              <w:rPr>
                <w:rFonts w:eastAsiaTheme="minorEastAsia"/>
                <w:sz w:val="20"/>
              </w:rPr>
              <w:t>Lowest</w:t>
            </w:r>
          </w:p>
        </w:tc>
        <w:tc>
          <w:tcPr>
            <w:tcW w:w="1569" w:type="dxa"/>
          </w:tcPr>
          <w:p w14:paraId="652EFCBC" w14:textId="77777777" w:rsidR="002E18E2" w:rsidRDefault="002E18E2" w:rsidP="002E18E2">
            <w:pPr>
              <w:pStyle w:val="ListParagraph"/>
              <w:ind w:left="0"/>
              <w:jc w:val="center"/>
              <w:rPr>
                <w:rFonts w:eastAsiaTheme="minorEastAsia"/>
                <w:sz w:val="20"/>
              </w:rPr>
            </w:pPr>
            <w:r>
              <w:rPr>
                <w:rFonts w:eastAsiaTheme="minorEastAsia"/>
                <w:sz w:val="20"/>
              </w:rPr>
              <w:t>11(</w:t>
            </w:r>
            <w:r w:rsidRPr="002E18E2">
              <w:rPr>
                <w:rFonts w:eastAsiaTheme="minorEastAsia"/>
                <w:sz w:val="20"/>
              </w:rPr>
              <w:t>0.00046885575</w:t>
            </w:r>
            <w:r>
              <w:rPr>
                <w:rFonts w:eastAsiaTheme="minorEastAsia"/>
                <w:sz w:val="20"/>
              </w:rPr>
              <w:t>-90)</w:t>
            </w:r>
          </w:p>
        </w:tc>
        <w:tc>
          <w:tcPr>
            <w:tcW w:w="1694" w:type="dxa"/>
          </w:tcPr>
          <w:p w14:paraId="56A2A40B" w14:textId="77777777" w:rsidR="002E18E2" w:rsidRDefault="002E18E2" w:rsidP="002E18E2">
            <w:pPr>
              <w:pStyle w:val="ListParagraph"/>
              <w:ind w:left="0"/>
              <w:rPr>
                <w:rFonts w:eastAsiaTheme="minorEastAsia"/>
                <w:sz w:val="20"/>
              </w:rPr>
            </w:pPr>
            <w:r>
              <w:rPr>
                <w:rFonts w:eastAsiaTheme="minorEastAsia"/>
                <w:sz w:val="20"/>
              </w:rPr>
              <w:t>1(5e-05-9.77)/</w:t>
            </w:r>
            <w:r w:rsidRPr="00691E76">
              <w:rPr>
                <w:rFonts w:eastAsiaTheme="minorEastAsia"/>
                <w:color w:val="FF0000"/>
                <w:sz w:val="20"/>
              </w:rPr>
              <w:t>0.001</w:t>
            </w:r>
            <w:r>
              <w:rPr>
                <w:rFonts w:eastAsiaTheme="minorEastAsia"/>
                <w:color w:val="FF0000"/>
                <w:sz w:val="20"/>
              </w:rPr>
              <w:t xml:space="preserve"> (&lt;15)</w:t>
            </w:r>
          </w:p>
        </w:tc>
        <w:tc>
          <w:tcPr>
            <w:tcW w:w="1380" w:type="dxa"/>
          </w:tcPr>
          <w:p w14:paraId="387C1B7B" w14:textId="77777777" w:rsidR="002E18E2" w:rsidRDefault="002E18E2" w:rsidP="00CB078C">
            <w:pPr>
              <w:pStyle w:val="ListParagraph"/>
              <w:ind w:left="0"/>
              <w:rPr>
                <w:rFonts w:eastAsiaTheme="minorEastAsia"/>
                <w:sz w:val="20"/>
              </w:rPr>
            </w:pPr>
            <w:r>
              <w:rPr>
                <w:rFonts w:ascii="Lucida Sans" w:hAnsi="Lucida Sans"/>
                <w:color w:val="000000"/>
                <w:sz w:val="16"/>
                <w:szCs w:val="16"/>
                <w:shd w:val="clear" w:color="auto" w:fill="FFFFFF"/>
              </w:rPr>
              <w:t>0.0002572152 (All age)</w:t>
            </w:r>
          </w:p>
        </w:tc>
        <w:tc>
          <w:tcPr>
            <w:tcW w:w="1382" w:type="dxa"/>
          </w:tcPr>
          <w:p w14:paraId="0C36FD3A" w14:textId="77777777" w:rsidR="002E18E2" w:rsidRDefault="002E18E2" w:rsidP="00CB078C">
            <w:pPr>
              <w:pStyle w:val="ListParagraph"/>
              <w:ind w:left="0"/>
              <w:rPr>
                <w:rFonts w:eastAsiaTheme="minorEastAsia"/>
                <w:sz w:val="20"/>
              </w:rPr>
            </w:pPr>
            <w:r w:rsidRPr="00691E76">
              <w:rPr>
                <w:rFonts w:eastAsiaTheme="minorEastAsia"/>
                <w:sz w:val="20"/>
              </w:rPr>
              <w:t>0.0746895895</w:t>
            </w:r>
          </w:p>
          <w:p w14:paraId="349D4EBF" w14:textId="77777777" w:rsidR="002E18E2" w:rsidRDefault="002E18E2" w:rsidP="00CB078C">
            <w:pPr>
              <w:pStyle w:val="ListParagraph"/>
              <w:ind w:left="0"/>
              <w:rPr>
                <w:rFonts w:eastAsiaTheme="minorEastAsia"/>
                <w:sz w:val="20"/>
              </w:rPr>
            </w:pPr>
            <w:r>
              <w:rPr>
                <w:rFonts w:ascii="Lucida Sans" w:hAnsi="Lucida Sans"/>
                <w:color w:val="000000"/>
                <w:sz w:val="16"/>
                <w:szCs w:val="16"/>
                <w:shd w:val="clear" w:color="auto" w:fill="FFFFFF"/>
              </w:rPr>
              <w:t>(All age)</w:t>
            </w:r>
          </w:p>
        </w:tc>
      </w:tr>
      <w:tr w:rsidR="002E18E2" w14:paraId="3359F103" w14:textId="77777777" w:rsidTr="00CB078C">
        <w:tc>
          <w:tcPr>
            <w:tcW w:w="1049" w:type="dxa"/>
          </w:tcPr>
          <w:p w14:paraId="43716A0C" w14:textId="77777777" w:rsidR="002E18E2" w:rsidRDefault="002E18E2" w:rsidP="00CB078C">
            <w:pPr>
              <w:pStyle w:val="ListParagraph"/>
              <w:ind w:left="0"/>
              <w:rPr>
                <w:rFonts w:eastAsiaTheme="minorEastAsia"/>
                <w:sz w:val="20"/>
              </w:rPr>
            </w:pPr>
          </w:p>
        </w:tc>
        <w:tc>
          <w:tcPr>
            <w:tcW w:w="836" w:type="dxa"/>
          </w:tcPr>
          <w:p w14:paraId="70FE2293" w14:textId="77777777" w:rsidR="002E18E2" w:rsidRDefault="002E18E2" w:rsidP="00CB078C">
            <w:pPr>
              <w:pStyle w:val="ListParagraph"/>
              <w:ind w:left="0"/>
              <w:rPr>
                <w:rFonts w:eastAsiaTheme="minorEastAsia"/>
                <w:sz w:val="20"/>
              </w:rPr>
            </w:pPr>
            <w:r>
              <w:rPr>
                <w:rFonts w:eastAsiaTheme="minorEastAsia"/>
                <w:sz w:val="20"/>
              </w:rPr>
              <w:t>M-H</w:t>
            </w:r>
          </w:p>
        </w:tc>
        <w:tc>
          <w:tcPr>
            <w:tcW w:w="1569" w:type="dxa"/>
          </w:tcPr>
          <w:p w14:paraId="608167E6" w14:textId="77777777" w:rsidR="002E18E2" w:rsidRDefault="002E18E2" w:rsidP="002E18E2">
            <w:pPr>
              <w:pStyle w:val="ListParagraph"/>
              <w:ind w:left="0"/>
              <w:rPr>
                <w:rFonts w:eastAsiaTheme="minorEastAsia"/>
                <w:sz w:val="20"/>
              </w:rPr>
            </w:pPr>
            <w:commentRangeStart w:id="6"/>
            <w:commentRangeStart w:id="7"/>
            <w:commentRangeStart w:id="8"/>
            <w:commentRangeStart w:id="9"/>
            <w:r>
              <w:rPr>
                <w:rFonts w:eastAsiaTheme="minorEastAsia"/>
                <w:sz w:val="20"/>
              </w:rPr>
              <w:t>75000</w:t>
            </w:r>
            <w:r w:rsidRPr="00C6285B">
              <w:rPr>
                <w:rFonts w:eastAsiaTheme="minorEastAsia"/>
                <w:sz w:val="20"/>
              </w:rPr>
              <w:t>(</w:t>
            </w:r>
            <w:r>
              <w:rPr>
                <w:rFonts w:eastAsiaTheme="minorEastAsia"/>
                <w:sz w:val="20"/>
              </w:rPr>
              <w:t>12000</w:t>
            </w:r>
            <w:r w:rsidRPr="00C6285B">
              <w:rPr>
                <w:rFonts w:eastAsiaTheme="minorEastAsia"/>
                <w:sz w:val="20"/>
              </w:rPr>
              <w:t>-</w:t>
            </w:r>
            <w:r>
              <w:rPr>
                <w:rFonts w:eastAsiaTheme="minorEastAsia"/>
                <w:sz w:val="20"/>
              </w:rPr>
              <w:t>140000</w:t>
            </w:r>
            <w:r w:rsidRPr="00C6285B">
              <w:rPr>
                <w:rFonts w:eastAsiaTheme="minorEastAsia"/>
                <w:sz w:val="20"/>
              </w:rPr>
              <w:t>)</w:t>
            </w:r>
            <w:commentRangeEnd w:id="6"/>
            <w:r w:rsidR="00834B73">
              <w:rPr>
                <w:rStyle w:val="CommentReference"/>
              </w:rPr>
              <w:commentReference w:id="6"/>
            </w:r>
            <w:commentRangeEnd w:id="7"/>
            <w:r w:rsidR="00C5042D">
              <w:rPr>
                <w:rStyle w:val="CommentReference"/>
              </w:rPr>
              <w:commentReference w:id="7"/>
            </w:r>
            <w:commentRangeEnd w:id="8"/>
            <w:r w:rsidR="00035481">
              <w:rPr>
                <w:rStyle w:val="CommentReference"/>
              </w:rPr>
              <w:commentReference w:id="8"/>
            </w:r>
            <w:commentRangeEnd w:id="9"/>
            <w:r w:rsidR="00035481">
              <w:rPr>
                <w:rStyle w:val="CommentReference"/>
              </w:rPr>
              <w:commentReference w:id="9"/>
            </w:r>
          </w:p>
        </w:tc>
        <w:tc>
          <w:tcPr>
            <w:tcW w:w="1694" w:type="dxa"/>
          </w:tcPr>
          <w:p w14:paraId="5F7BBE31" w14:textId="77777777" w:rsidR="002E18E2" w:rsidRDefault="002E18E2" w:rsidP="002E18E2">
            <w:pPr>
              <w:pStyle w:val="ListParagraph"/>
              <w:ind w:left="0"/>
              <w:rPr>
                <w:rFonts w:eastAsiaTheme="minorEastAsia"/>
                <w:sz w:val="20"/>
              </w:rPr>
            </w:pPr>
            <w:r w:rsidRPr="002E18E2">
              <w:rPr>
                <w:rFonts w:eastAsiaTheme="minorEastAsia"/>
                <w:sz w:val="20"/>
              </w:rPr>
              <w:t xml:space="preserve">1083 </w:t>
            </w:r>
            <w:r>
              <w:rPr>
                <w:rFonts w:eastAsiaTheme="minorEastAsia"/>
                <w:sz w:val="20"/>
              </w:rPr>
              <w:t>(166-2018)/</w:t>
            </w:r>
            <w:r w:rsidRPr="00C6285B">
              <w:rPr>
                <w:rFonts w:eastAsiaTheme="minorEastAsia"/>
                <w:color w:val="FF0000"/>
                <w:sz w:val="20"/>
              </w:rPr>
              <w:t>4.7</w:t>
            </w:r>
          </w:p>
        </w:tc>
        <w:tc>
          <w:tcPr>
            <w:tcW w:w="1380" w:type="dxa"/>
          </w:tcPr>
          <w:p w14:paraId="293C3D43" w14:textId="77777777" w:rsidR="002E18E2" w:rsidRDefault="002E18E2" w:rsidP="00CB078C">
            <w:pPr>
              <w:pStyle w:val="ListParagraph"/>
              <w:ind w:left="0"/>
              <w:rPr>
                <w:rFonts w:eastAsiaTheme="minorEastAsia"/>
                <w:sz w:val="20"/>
              </w:rPr>
            </w:pPr>
            <w:commentRangeStart w:id="10"/>
            <w:commentRangeStart w:id="11"/>
            <w:commentRangeStart w:id="12"/>
            <w:r w:rsidRPr="00C6285B">
              <w:rPr>
                <w:rFonts w:eastAsiaTheme="minorEastAsia"/>
                <w:sz w:val="20"/>
              </w:rPr>
              <w:t xml:space="preserve">0.284186668 </w:t>
            </w:r>
            <w:r>
              <w:rPr>
                <w:rFonts w:eastAsiaTheme="minorEastAsia"/>
                <w:sz w:val="20"/>
              </w:rPr>
              <w:t>(0-18)</w:t>
            </w:r>
            <w:commentRangeEnd w:id="10"/>
            <w:r w:rsidR="00834B73">
              <w:rPr>
                <w:rStyle w:val="CommentReference"/>
              </w:rPr>
              <w:commentReference w:id="10"/>
            </w:r>
            <w:commentRangeEnd w:id="11"/>
            <w:r w:rsidR="00C5042D">
              <w:rPr>
                <w:rStyle w:val="CommentReference"/>
              </w:rPr>
              <w:commentReference w:id="11"/>
            </w:r>
            <w:commentRangeEnd w:id="12"/>
            <w:r w:rsidR="00035481">
              <w:rPr>
                <w:rStyle w:val="CommentReference"/>
              </w:rPr>
              <w:commentReference w:id="12"/>
            </w:r>
          </w:p>
        </w:tc>
        <w:tc>
          <w:tcPr>
            <w:tcW w:w="1382" w:type="dxa"/>
          </w:tcPr>
          <w:p w14:paraId="0706F68E" w14:textId="77777777" w:rsidR="002E18E2" w:rsidRDefault="002E18E2" w:rsidP="00CB078C">
            <w:pPr>
              <w:pStyle w:val="ListParagraph"/>
              <w:ind w:left="0"/>
              <w:rPr>
                <w:rFonts w:eastAsiaTheme="minorEastAsia"/>
                <w:sz w:val="20"/>
              </w:rPr>
            </w:pPr>
            <w:r w:rsidRPr="00C6285B">
              <w:rPr>
                <w:rFonts w:eastAsiaTheme="minorEastAsia"/>
                <w:sz w:val="20"/>
              </w:rPr>
              <w:t>0.001750758</w:t>
            </w:r>
          </w:p>
          <w:p w14:paraId="312D5671" w14:textId="77777777" w:rsidR="002E18E2" w:rsidRDefault="002E18E2" w:rsidP="00CB078C">
            <w:pPr>
              <w:pStyle w:val="ListParagraph"/>
              <w:ind w:left="0"/>
              <w:rPr>
                <w:rFonts w:eastAsiaTheme="minorEastAsia"/>
                <w:sz w:val="20"/>
              </w:rPr>
            </w:pPr>
            <w:r>
              <w:rPr>
                <w:rFonts w:eastAsiaTheme="minorEastAsia"/>
                <w:sz w:val="20"/>
              </w:rPr>
              <w:t>(0-18)</w:t>
            </w:r>
          </w:p>
        </w:tc>
      </w:tr>
      <w:tr w:rsidR="002E18E2" w14:paraId="3091DC91" w14:textId="77777777" w:rsidTr="00CB078C">
        <w:tc>
          <w:tcPr>
            <w:tcW w:w="1049" w:type="dxa"/>
          </w:tcPr>
          <w:p w14:paraId="1C7FD044" w14:textId="77777777" w:rsidR="002E18E2" w:rsidRDefault="002E18E2" w:rsidP="00CB078C">
            <w:pPr>
              <w:pStyle w:val="ListParagraph"/>
              <w:ind w:left="0"/>
              <w:rPr>
                <w:rFonts w:eastAsiaTheme="minorEastAsia"/>
                <w:sz w:val="20"/>
              </w:rPr>
            </w:pPr>
          </w:p>
        </w:tc>
        <w:tc>
          <w:tcPr>
            <w:tcW w:w="836" w:type="dxa"/>
          </w:tcPr>
          <w:p w14:paraId="6E6581D0" w14:textId="77777777" w:rsidR="002E18E2" w:rsidRDefault="002E18E2" w:rsidP="00CB078C">
            <w:pPr>
              <w:pStyle w:val="ListParagraph"/>
              <w:ind w:left="0"/>
              <w:rPr>
                <w:rFonts w:eastAsiaTheme="minorEastAsia"/>
                <w:sz w:val="20"/>
              </w:rPr>
            </w:pPr>
            <w:r>
              <w:rPr>
                <w:rFonts w:eastAsiaTheme="minorEastAsia"/>
                <w:sz w:val="20"/>
              </w:rPr>
              <w:t>High</w:t>
            </w:r>
          </w:p>
        </w:tc>
        <w:tc>
          <w:tcPr>
            <w:tcW w:w="1569" w:type="dxa"/>
          </w:tcPr>
          <w:p w14:paraId="473202D8" w14:textId="77777777" w:rsidR="002E18E2" w:rsidRDefault="002E18E2" w:rsidP="002E18E2">
            <w:pPr>
              <w:pStyle w:val="ListParagraph"/>
              <w:ind w:left="0"/>
              <w:rPr>
                <w:rFonts w:eastAsiaTheme="minorEastAsia"/>
                <w:sz w:val="20"/>
              </w:rPr>
            </w:pPr>
            <w:r>
              <w:rPr>
                <w:rFonts w:eastAsiaTheme="minorEastAsia"/>
                <w:sz w:val="20"/>
              </w:rPr>
              <w:t>23000(13000-36000)</w:t>
            </w:r>
          </w:p>
        </w:tc>
        <w:tc>
          <w:tcPr>
            <w:tcW w:w="1694" w:type="dxa"/>
          </w:tcPr>
          <w:p w14:paraId="64A40317" w14:textId="77777777" w:rsidR="002E18E2" w:rsidRDefault="00A74BEA" w:rsidP="00A74BEA">
            <w:pPr>
              <w:pStyle w:val="ListParagraph"/>
              <w:ind w:left="0"/>
              <w:rPr>
                <w:rFonts w:eastAsiaTheme="minorEastAsia"/>
                <w:sz w:val="20"/>
              </w:rPr>
            </w:pPr>
            <w:r>
              <w:rPr>
                <w:rFonts w:eastAsiaTheme="minorEastAsia"/>
                <w:sz w:val="20"/>
              </w:rPr>
              <w:t>363</w:t>
            </w:r>
            <w:r w:rsidR="002E18E2">
              <w:rPr>
                <w:rFonts w:eastAsiaTheme="minorEastAsia"/>
                <w:sz w:val="20"/>
              </w:rPr>
              <w:t>(</w:t>
            </w:r>
            <w:r>
              <w:rPr>
                <w:rFonts w:eastAsiaTheme="minorEastAsia"/>
                <w:sz w:val="20"/>
              </w:rPr>
              <w:t>208</w:t>
            </w:r>
            <w:r w:rsidR="002E18E2">
              <w:rPr>
                <w:rFonts w:eastAsiaTheme="minorEastAsia"/>
                <w:sz w:val="20"/>
              </w:rPr>
              <w:t>-</w:t>
            </w:r>
            <w:r>
              <w:rPr>
                <w:rFonts w:eastAsiaTheme="minorEastAsia"/>
                <w:sz w:val="20"/>
              </w:rPr>
              <w:t>565</w:t>
            </w:r>
            <w:r w:rsidR="002E18E2">
              <w:rPr>
                <w:rFonts w:eastAsiaTheme="minorEastAsia"/>
                <w:sz w:val="20"/>
              </w:rPr>
              <w:t>)/</w:t>
            </w:r>
            <w:r w:rsidR="002E18E2" w:rsidRPr="00D640A0">
              <w:rPr>
                <w:rFonts w:eastAsiaTheme="minorEastAsia"/>
                <w:color w:val="FF0000"/>
                <w:sz w:val="20"/>
              </w:rPr>
              <w:t>5.1</w:t>
            </w:r>
          </w:p>
        </w:tc>
        <w:tc>
          <w:tcPr>
            <w:tcW w:w="1380" w:type="dxa"/>
          </w:tcPr>
          <w:p w14:paraId="03177568" w14:textId="77777777" w:rsidR="002E18E2" w:rsidRDefault="002E18E2" w:rsidP="00CB078C">
            <w:pPr>
              <w:pStyle w:val="ListParagraph"/>
              <w:ind w:left="0"/>
              <w:rPr>
                <w:rFonts w:eastAsiaTheme="minorEastAsia"/>
                <w:sz w:val="20"/>
              </w:rPr>
            </w:pPr>
            <w:r>
              <w:rPr>
                <w:rFonts w:ascii="Lucida Sans" w:hAnsi="Lucida Sans"/>
                <w:color w:val="000000"/>
                <w:sz w:val="16"/>
                <w:szCs w:val="16"/>
                <w:shd w:val="clear" w:color="auto" w:fill="FFFFFF"/>
              </w:rPr>
              <w:t>0.08384097</w:t>
            </w:r>
            <w:r>
              <w:rPr>
                <w:rFonts w:ascii="Lucida Sans" w:hAnsi="Lucida Sans"/>
                <w:color w:val="000000"/>
                <w:sz w:val="16"/>
                <w:szCs w:val="16"/>
                <w:shd w:val="clear" w:color="auto" w:fill="FFFFFF"/>
              </w:rPr>
              <w:br/>
              <w:t>(All age)</w:t>
            </w:r>
          </w:p>
        </w:tc>
        <w:tc>
          <w:tcPr>
            <w:tcW w:w="1382" w:type="dxa"/>
          </w:tcPr>
          <w:p w14:paraId="35FFC769" w14:textId="77777777" w:rsidR="002E18E2" w:rsidRDefault="002E18E2" w:rsidP="00CB078C">
            <w:pPr>
              <w:pStyle w:val="ListParagraph"/>
              <w:ind w:left="0"/>
              <w:rPr>
                <w:rFonts w:eastAsiaTheme="minorEastAsia"/>
                <w:sz w:val="20"/>
              </w:rPr>
            </w:pPr>
            <w:r>
              <w:rPr>
                <w:rFonts w:ascii="Lucida Sans" w:hAnsi="Lucida Sans"/>
                <w:color w:val="000000"/>
                <w:sz w:val="16"/>
                <w:szCs w:val="16"/>
                <w:shd w:val="clear" w:color="auto" w:fill="FDFDFD"/>
              </w:rPr>
              <w:t>1.782843e-05</w:t>
            </w:r>
            <w:r>
              <w:rPr>
                <w:rFonts w:ascii="Lucida Sans" w:hAnsi="Lucida Sans"/>
                <w:color w:val="000000"/>
                <w:sz w:val="16"/>
                <w:szCs w:val="16"/>
                <w:shd w:val="clear" w:color="auto" w:fill="FDFDFD"/>
              </w:rPr>
              <w:br/>
              <w:t>(All age)</w:t>
            </w:r>
          </w:p>
        </w:tc>
      </w:tr>
      <w:tr w:rsidR="002E18E2" w14:paraId="01231AFB" w14:textId="77777777" w:rsidTr="00CB078C">
        <w:tc>
          <w:tcPr>
            <w:tcW w:w="1049" w:type="dxa"/>
          </w:tcPr>
          <w:p w14:paraId="66C773DA" w14:textId="77777777" w:rsidR="002E18E2" w:rsidRDefault="002E18E2" w:rsidP="00CB078C">
            <w:pPr>
              <w:pStyle w:val="ListParagraph"/>
              <w:ind w:left="0"/>
              <w:rPr>
                <w:rFonts w:eastAsiaTheme="minorEastAsia"/>
                <w:sz w:val="20"/>
              </w:rPr>
            </w:pPr>
            <w:r>
              <w:rPr>
                <w:rFonts w:eastAsiaTheme="minorEastAsia"/>
                <w:sz w:val="20"/>
              </w:rPr>
              <w:lastRenderedPageBreak/>
              <w:t>Pa</w:t>
            </w:r>
            <w:del w:id="13" w:author="Hannah Clapham" w:date="2017-10-02T20:39:00Z">
              <w:r w:rsidDel="00834B73">
                <w:rPr>
                  <w:rFonts w:eastAsiaTheme="minorEastAsia"/>
                  <w:sz w:val="20"/>
                </w:rPr>
                <w:delText>r</w:delText>
              </w:r>
            </w:del>
            <w:r>
              <w:rPr>
                <w:rFonts w:eastAsiaTheme="minorEastAsia"/>
                <w:sz w:val="20"/>
              </w:rPr>
              <w:t>kistan</w:t>
            </w:r>
          </w:p>
        </w:tc>
        <w:tc>
          <w:tcPr>
            <w:tcW w:w="836" w:type="dxa"/>
          </w:tcPr>
          <w:p w14:paraId="0CB44F7C" w14:textId="77777777" w:rsidR="002E18E2" w:rsidRDefault="002E18E2" w:rsidP="00CB078C">
            <w:pPr>
              <w:pStyle w:val="ListParagraph"/>
              <w:ind w:left="0"/>
              <w:rPr>
                <w:rFonts w:eastAsiaTheme="minorEastAsia"/>
                <w:sz w:val="20"/>
              </w:rPr>
            </w:pPr>
          </w:p>
        </w:tc>
        <w:tc>
          <w:tcPr>
            <w:tcW w:w="1569" w:type="dxa"/>
          </w:tcPr>
          <w:p w14:paraId="7C5A00FD" w14:textId="77777777" w:rsidR="002E18E2" w:rsidRDefault="002E18E2" w:rsidP="00CB078C">
            <w:pPr>
              <w:pStyle w:val="ListParagraph"/>
              <w:ind w:left="0"/>
              <w:jc w:val="center"/>
              <w:rPr>
                <w:rFonts w:eastAsiaTheme="minorEastAsia"/>
                <w:sz w:val="20"/>
              </w:rPr>
            </w:pPr>
            <w:r w:rsidRPr="00F9778C">
              <w:rPr>
                <w:rFonts w:eastAsiaTheme="minorEastAsia"/>
                <w:sz w:val="20"/>
              </w:rPr>
              <w:t>0.117</w:t>
            </w:r>
            <w:r>
              <w:rPr>
                <w:rFonts w:eastAsiaTheme="minorEastAsia"/>
                <w:sz w:val="20"/>
              </w:rPr>
              <w:t>(0.069-0.179)</w:t>
            </w:r>
          </w:p>
        </w:tc>
        <w:tc>
          <w:tcPr>
            <w:tcW w:w="1694" w:type="dxa"/>
          </w:tcPr>
          <w:p w14:paraId="23E4EBEA" w14:textId="77777777" w:rsidR="002E18E2" w:rsidRDefault="002E18E2" w:rsidP="00CB078C">
            <w:pPr>
              <w:pStyle w:val="ListParagraph"/>
              <w:ind w:left="0"/>
              <w:rPr>
                <w:rFonts w:eastAsiaTheme="minorEastAsia"/>
                <w:sz w:val="20"/>
              </w:rPr>
            </w:pPr>
            <w:r>
              <w:rPr>
                <w:rFonts w:eastAsiaTheme="minorEastAsia"/>
                <w:sz w:val="20"/>
              </w:rPr>
              <w:t>0.013(0.0075-0.02)/</w:t>
            </w:r>
            <w:r w:rsidRPr="00691E76">
              <w:rPr>
                <w:rFonts w:eastAsiaTheme="minorEastAsia"/>
                <w:color w:val="FF0000"/>
                <w:sz w:val="20"/>
              </w:rPr>
              <w:t>0.001</w:t>
            </w:r>
            <w:r>
              <w:rPr>
                <w:rFonts w:eastAsiaTheme="minorEastAsia"/>
                <w:color w:val="FF0000"/>
                <w:sz w:val="20"/>
              </w:rPr>
              <w:t xml:space="preserve"> (&lt;15)</w:t>
            </w:r>
          </w:p>
        </w:tc>
        <w:tc>
          <w:tcPr>
            <w:tcW w:w="1380" w:type="dxa"/>
          </w:tcPr>
          <w:p w14:paraId="203B292E" w14:textId="77777777" w:rsidR="002E18E2" w:rsidRDefault="002E18E2" w:rsidP="00CB078C">
            <w:pPr>
              <w:pStyle w:val="ListParagraph"/>
              <w:ind w:left="0"/>
              <w:rPr>
                <w:rFonts w:ascii="Lucida Sans" w:hAnsi="Lucida Sans"/>
                <w:color w:val="000000"/>
                <w:sz w:val="16"/>
                <w:szCs w:val="16"/>
                <w:shd w:val="clear" w:color="auto" w:fill="FFFFFF"/>
              </w:rPr>
            </w:pPr>
            <w:r>
              <w:rPr>
                <w:rFonts w:ascii="Lucida Sans" w:hAnsi="Lucida Sans"/>
                <w:color w:val="000000"/>
                <w:sz w:val="16"/>
                <w:szCs w:val="16"/>
                <w:shd w:val="clear" w:color="auto" w:fill="FFFFFF"/>
              </w:rPr>
              <w:t>0.0002311688</w:t>
            </w:r>
          </w:p>
          <w:p w14:paraId="18A793E5" w14:textId="77777777" w:rsidR="002E18E2" w:rsidRDefault="002E18E2" w:rsidP="00CB078C">
            <w:pPr>
              <w:pStyle w:val="ListParagraph"/>
              <w:ind w:left="0"/>
              <w:rPr>
                <w:rFonts w:eastAsiaTheme="minorEastAsia"/>
                <w:sz w:val="20"/>
              </w:rPr>
            </w:pPr>
            <w:r>
              <w:rPr>
                <w:rFonts w:ascii="Lucida Sans" w:hAnsi="Lucida Sans"/>
                <w:color w:val="000000"/>
                <w:sz w:val="16"/>
                <w:szCs w:val="16"/>
                <w:shd w:val="clear" w:color="auto" w:fill="FFFFFF"/>
              </w:rPr>
              <w:t>(All age)</w:t>
            </w:r>
          </w:p>
        </w:tc>
        <w:tc>
          <w:tcPr>
            <w:tcW w:w="1382" w:type="dxa"/>
          </w:tcPr>
          <w:p w14:paraId="6FE164EC" w14:textId="77777777" w:rsidR="002E18E2" w:rsidRDefault="002E18E2" w:rsidP="00CB078C">
            <w:pPr>
              <w:pStyle w:val="ListParagraph"/>
              <w:ind w:left="0"/>
              <w:rPr>
                <w:rFonts w:ascii="Lucida Sans" w:hAnsi="Lucida Sans"/>
                <w:color w:val="000000"/>
                <w:sz w:val="16"/>
                <w:szCs w:val="16"/>
                <w:shd w:val="clear" w:color="auto" w:fill="FDFDFD"/>
              </w:rPr>
            </w:pPr>
            <w:r>
              <w:rPr>
                <w:rFonts w:ascii="Lucida Sans" w:hAnsi="Lucida Sans"/>
                <w:color w:val="000000"/>
                <w:sz w:val="16"/>
                <w:szCs w:val="16"/>
                <w:shd w:val="clear" w:color="auto" w:fill="FDFDFD"/>
              </w:rPr>
              <w:t>0.0845301069</w:t>
            </w:r>
          </w:p>
          <w:p w14:paraId="34E99C6F" w14:textId="77777777" w:rsidR="002E18E2" w:rsidRDefault="002E18E2" w:rsidP="00CB078C">
            <w:pPr>
              <w:pStyle w:val="ListParagraph"/>
              <w:ind w:left="0"/>
              <w:rPr>
                <w:rFonts w:eastAsiaTheme="minorEastAsia"/>
                <w:sz w:val="20"/>
              </w:rPr>
            </w:pPr>
            <w:r>
              <w:rPr>
                <w:rFonts w:ascii="Lucida Sans" w:hAnsi="Lucida Sans"/>
                <w:color w:val="000000"/>
                <w:sz w:val="16"/>
                <w:szCs w:val="16"/>
                <w:shd w:val="clear" w:color="auto" w:fill="FFFFFF"/>
              </w:rPr>
              <w:t>(All age)</w:t>
            </w:r>
          </w:p>
        </w:tc>
      </w:tr>
    </w:tbl>
    <w:p w14:paraId="3ACEBBB1" w14:textId="77777777" w:rsidR="00691E76" w:rsidRPr="00691E76" w:rsidRDefault="00691E76" w:rsidP="00691E76">
      <w:pPr>
        <w:pStyle w:val="ListParagraph"/>
        <w:ind w:left="1440"/>
        <w:rPr>
          <w:rFonts w:eastAsiaTheme="minorEastAsia"/>
          <w:sz w:val="20"/>
        </w:rPr>
      </w:pPr>
    </w:p>
    <w:p w14:paraId="28034B19" w14:textId="77777777" w:rsidR="00BC31BD" w:rsidRDefault="00BC31BD" w:rsidP="00BC31BD">
      <w:pPr>
        <w:ind w:left="720"/>
      </w:pPr>
    </w:p>
    <w:sectPr w:rsidR="00BC31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Hannah Clapham" w:date="2017-10-02T20:38:00Z" w:initials="HC">
    <w:p w14:paraId="61BB0ED5" w14:textId="77777777" w:rsidR="00834B73" w:rsidRDefault="00834B73">
      <w:pPr>
        <w:pStyle w:val="CommentText"/>
      </w:pPr>
      <w:r>
        <w:rPr>
          <w:rStyle w:val="CommentReference"/>
        </w:rPr>
        <w:annotationRef/>
      </w:r>
      <w:r>
        <w:t>What is the incidence rate you calculate here for our model in this and the next table? Could you write the formula? Remember in the previous estimates the incidence rate took into account vaccination.</w:t>
      </w:r>
    </w:p>
  </w:comment>
  <w:comment w:id="3" w:author="Tran Quan" w:date="2017-10-03T10:10:00Z" w:initials="TQ">
    <w:p w14:paraId="6034DBD1" w14:textId="77777777" w:rsidR="00C5042D" w:rsidRDefault="00C5042D">
      <w:pPr>
        <w:pStyle w:val="CommentText"/>
      </w:pPr>
      <w:r>
        <w:rPr>
          <w:rStyle w:val="CommentReference"/>
        </w:rPr>
        <w:annotationRef/>
      </w:r>
      <w:r>
        <w:t xml:space="preserve">The incidence rate from the code is calculated by a formula: </w:t>
      </w:r>
      <w:r w:rsidRPr="00C5042D">
        <w:t>ir_less_15 = c_less_15 ./ naive_pop_less_15*100000;</w:t>
      </w:r>
      <w:r>
        <w:br/>
        <w:t>This formula only calculates the incidence rate of one age group, so I multiply the result by 15 to get the incidence rate for children &lt; 15 years old.</w:t>
      </w:r>
    </w:p>
  </w:comment>
  <w:comment w:id="4" w:author="Hannah Clapham" w:date="2017-10-03T08:00:00Z" w:initials="HC">
    <w:p w14:paraId="229F5AD1" w14:textId="75610D8F" w:rsidR="00DA4B51" w:rsidRDefault="00DA4B51">
      <w:pPr>
        <w:pStyle w:val="CommentText"/>
      </w:pPr>
      <w:r>
        <w:rPr>
          <w:rStyle w:val="CommentReference"/>
        </w:rPr>
        <w:annotationRef/>
      </w:r>
      <w:r>
        <w:t>You should use the total population as the denominator for the incidence rate if you want to compare to previous estimates (I know it doesn’t make sense the way we are thinking of it- but that will be more consistent with what was done before.</w:t>
      </w:r>
    </w:p>
  </w:comment>
  <w:comment w:id="5" w:author="Hannah Clapham" w:date="2017-10-02T20:38:00Z" w:initials="HC">
    <w:p w14:paraId="66E1C3FB" w14:textId="77777777" w:rsidR="00834B73" w:rsidRDefault="00834B73">
      <w:pPr>
        <w:pStyle w:val="CommentText"/>
      </w:pPr>
      <w:r>
        <w:rPr>
          <w:rStyle w:val="CommentReference"/>
        </w:rPr>
        <w:annotationRef/>
      </w:r>
      <w:r>
        <w:t>Think of this as the asymptomatic ratio- might help it make more sense!</w:t>
      </w:r>
    </w:p>
  </w:comment>
  <w:comment w:id="6" w:author="Hannah Clapham" w:date="2017-10-02T20:36:00Z" w:initials="HC">
    <w:p w14:paraId="7E2852F7" w14:textId="77777777" w:rsidR="00834B73" w:rsidRDefault="00834B73">
      <w:pPr>
        <w:pStyle w:val="CommentText"/>
      </w:pPr>
      <w:r>
        <w:rPr>
          <w:rStyle w:val="CommentReference"/>
        </w:rPr>
        <w:annotationRef/>
      </w:r>
      <w:r>
        <w:t>Something else must have changed, not just the reporting rate as using 1/250 would only x4 the estimate and this has x1000!</w:t>
      </w:r>
    </w:p>
  </w:comment>
  <w:comment w:id="7" w:author="Tran Quan" w:date="2017-10-03T10:14:00Z" w:initials="TQ">
    <w:p w14:paraId="6C03C550" w14:textId="77777777" w:rsidR="00C5042D" w:rsidRDefault="00C5042D">
      <w:pPr>
        <w:pStyle w:val="CommentText"/>
      </w:pPr>
      <w:r>
        <w:rPr>
          <w:rStyle w:val="CommentReference"/>
        </w:rPr>
        <w:annotationRef/>
      </w:r>
      <w:r>
        <w:t>The estimated reporting rates are about 10^-5 even when only account for the subnational population (only regions that they conducted the studies) and not in a national scale</w:t>
      </w:r>
    </w:p>
  </w:comment>
  <w:comment w:id="8" w:author="Hannah Clapham" w:date="2017-10-03T07:49:00Z" w:initials="HC">
    <w:p w14:paraId="39D0D6C8" w14:textId="27C79F82" w:rsidR="00035481" w:rsidRDefault="00035481">
      <w:pPr>
        <w:pStyle w:val="CommentText"/>
      </w:pPr>
      <w:r>
        <w:rPr>
          <w:rStyle w:val="CommentReference"/>
        </w:rPr>
        <w:annotationRef/>
      </w:r>
      <w:r>
        <w:t xml:space="preserve">Right, the estimated reporting rate is about which hospitals are included in the study and lots of other things, what we are really getting from these studies is the FOI. We then estimate the number of infections and scale up these infection to cases with the number we think are asymptomatic. </w:t>
      </w:r>
    </w:p>
  </w:comment>
  <w:comment w:id="9" w:author="Hannah Clapham" w:date="2017-10-03T07:54:00Z" w:initials="HC">
    <w:p w14:paraId="45C9FC95" w14:textId="753C2948" w:rsidR="00035481" w:rsidRDefault="00035481">
      <w:pPr>
        <w:pStyle w:val="CommentText"/>
      </w:pPr>
      <w:r>
        <w:rPr>
          <w:rStyle w:val="CommentReference"/>
        </w:rPr>
        <w:annotationRef/>
      </w:r>
      <w:r>
        <w:t>What I don’t understand is why before with a reporting rate of 0.0018 there were 45 cases, not with a reporting rate of between 0.002 and 0.004 there is now 1000X the cases previously estimated??</w:t>
      </w:r>
    </w:p>
  </w:comment>
  <w:comment w:id="10" w:author="Hannah Clapham" w:date="2017-10-02T20:37:00Z" w:initials="HC">
    <w:p w14:paraId="67B58A5E" w14:textId="77777777" w:rsidR="00834B73" w:rsidRDefault="00834B73">
      <w:pPr>
        <w:pStyle w:val="CommentText"/>
      </w:pPr>
      <w:r>
        <w:rPr>
          <w:rStyle w:val="CommentReference"/>
        </w:rPr>
        <w:annotationRef/>
      </w:r>
      <w:r>
        <w:t xml:space="preserve">Medium incidence FOI is higher than high! Could you do medium using the current high and high using the current medium?  </w:t>
      </w:r>
    </w:p>
  </w:comment>
  <w:comment w:id="11" w:author="Tran Quan" w:date="2017-10-03T10:16:00Z" w:initials="TQ">
    <w:p w14:paraId="3A8A1F2D" w14:textId="77777777" w:rsidR="00C5042D" w:rsidRDefault="00C5042D">
      <w:pPr>
        <w:pStyle w:val="CommentText"/>
      </w:pPr>
      <w:r>
        <w:rPr>
          <w:rStyle w:val="CommentReference"/>
        </w:rPr>
        <w:annotationRef/>
      </w:r>
      <w:r>
        <w:t>For medium, I used data from Tamil Nadu study, which is classified as medium incidence region in India based on Campbell 2011. The data have small samples which may affect the epidemic curve</w:t>
      </w:r>
      <w:r w:rsidR="00347D1A">
        <w:t>, hence affect lambda.</w:t>
      </w:r>
      <w:r>
        <w:t xml:space="preserve"> </w:t>
      </w:r>
      <w:r w:rsidR="00347D1A">
        <w:t>Also,</w:t>
      </w:r>
      <w:r>
        <w:t xml:space="preserve"> it is only a report. However, I have not found any better data than this.</w:t>
      </w:r>
    </w:p>
  </w:comment>
  <w:comment w:id="12" w:author="Hannah Clapham" w:date="2017-10-03T07:49:00Z" w:initials="HC">
    <w:p w14:paraId="132B854E" w14:textId="729E810E" w:rsidR="00035481" w:rsidRDefault="00035481">
      <w:pPr>
        <w:pStyle w:val="CommentText"/>
      </w:pPr>
      <w:r>
        <w:rPr>
          <w:rStyle w:val="CommentReference"/>
        </w:rPr>
        <w:annotationRef/>
      </w:r>
      <w:r>
        <w:t xml:space="preserve">Ok can you use the high incidence FOI for the medium area too please?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B0ED5" w15:done="0"/>
  <w15:commentEx w15:paraId="6034DBD1" w15:paraIdParent="61BB0ED5" w15:done="0"/>
  <w15:commentEx w15:paraId="66E1C3FB" w15:done="0"/>
  <w15:commentEx w15:paraId="7E2852F7" w15:done="0"/>
  <w15:commentEx w15:paraId="6C03C550" w15:paraIdParent="7E2852F7" w15:done="0"/>
  <w15:commentEx w15:paraId="67B58A5E" w15:done="0"/>
  <w15:commentEx w15:paraId="3A8A1F2D" w15:paraIdParent="67B58A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1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5E76C95"/>
    <w:multiLevelType w:val="hybridMultilevel"/>
    <w:tmpl w:val="278468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172D40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A7469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37430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86147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1676942"/>
    <w:multiLevelType w:val="hybridMultilevel"/>
    <w:tmpl w:val="FBBE6C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an Quan">
    <w15:presenceInfo w15:providerId="Windows Live" w15:userId="27a30313efe1b8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bMwMjQwNTcwMbGwNDFQ0lEKTi0uzszPAykwNKoFAFsxIqQtAAAA"/>
  </w:docVars>
  <w:rsids>
    <w:rsidRoot w:val="00723F35"/>
    <w:rsid w:val="00035481"/>
    <w:rsid w:val="00096309"/>
    <w:rsid w:val="00120CF0"/>
    <w:rsid w:val="00120E31"/>
    <w:rsid w:val="00190D36"/>
    <w:rsid w:val="001B2197"/>
    <w:rsid w:val="001E043C"/>
    <w:rsid w:val="001E3FF5"/>
    <w:rsid w:val="002E1351"/>
    <w:rsid w:val="002E18E2"/>
    <w:rsid w:val="002F5BF4"/>
    <w:rsid w:val="00347D1A"/>
    <w:rsid w:val="00365AEE"/>
    <w:rsid w:val="003C0F72"/>
    <w:rsid w:val="003E54C4"/>
    <w:rsid w:val="00407DED"/>
    <w:rsid w:val="0041475D"/>
    <w:rsid w:val="00452DD5"/>
    <w:rsid w:val="005A6914"/>
    <w:rsid w:val="00691E76"/>
    <w:rsid w:val="006B128C"/>
    <w:rsid w:val="006C048B"/>
    <w:rsid w:val="006C2920"/>
    <w:rsid w:val="006F3790"/>
    <w:rsid w:val="00723F35"/>
    <w:rsid w:val="00803C96"/>
    <w:rsid w:val="00834B73"/>
    <w:rsid w:val="008A6713"/>
    <w:rsid w:val="008E3A1E"/>
    <w:rsid w:val="009D5651"/>
    <w:rsid w:val="00A56803"/>
    <w:rsid w:val="00A74BEA"/>
    <w:rsid w:val="00B934D7"/>
    <w:rsid w:val="00BC31BD"/>
    <w:rsid w:val="00C5042D"/>
    <w:rsid w:val="00C6285B"/>
    <w:rsid w:val="00C664E1"/>
    <w:rsid w:val="00C86C08"/>
    <w:rsid w:val="00C95808"/>
    <w:rsid w:val="00CC2A37"/>
    <w:rsid w:val="00D640A0"/>
    <w:rsid w:val="00DA4B51"/>
    <w:rsid w:val="00DF2DA7"/>
    <w:rsid w:val="00DF730F"/>
    <w:rsid w:val="00DF7DFE"/>
    <w:rsid w:val="00E07DBD"/>
    <w:rsid w:val="00E14769"/>
    <w:rsid w:val="00E31787"/>
    <w:rsid w:val="00ED5AD4"/>
    <w:rsid w:val="00F74FD7"/>
    <w:rsid w:val="00F9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69"/>
    <w:pPr>
      <w:ind w:left="720"/>
      <w:contextualSpacing/>
    </w:pPr>
  </w:style>
  <w:style w:type="character" w:styleId="PlaceholderText">
    <w:name w:val="Placeholder Text"/>
    <w:basedOn w:val="DefaultParagraphFont"/>
    <w:uiPriority w:val="99"/>
    <w:semiHidden/>
    <w:rsid w:val="00407DED"/>
    <w:rPr>
      <w:color w:val="808080"/>
    </w:rPr>
  </w:style>
  <w:style w:type="table" w:styleId="TableGrid">
    <w:name w:val="Table Grid"/>
    <w:basedOn w:val="TableNormal"/>
    <w:uiPriority w:val="39"/>
    <w:rsid w:val="00691E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787"/>
    <w:rPr>
      <w:rFonts w:ascii="Tahoma" w:hAnsi="Tahoma" w:cs="Tahoma"/>
      <w:sz w:val="16"/>
      <w:szCs w:val="16"/>
    </w:rPr>
  </w:style>
  <w:style w:type="character" w:styleId="CommentReference">
    <w:name w:val="annotation reference"/>
    <w:basedOn w:val="DefaultParagraphFont"/>
    <w:uiPriority w:val="99"/>
    <w:semiHidden/>
    <w:unhideWhenUsed/>
    <w:rsid w:val="00834B73"/>
    <w:rPr>
      <w:sz w:val="16"/>
      <w:szCs w:val="16"/>
    </w:rPr>
  </w:style>
  <w:style w:type="paragraph" w:styleId="CommentText">
    <w:name w:val="annotation text"/>
    <w:basedOn w:val="Normal"/>
    <w:link w:val="CommentTextChar"/>
    <w:uiPriority w:val="99"/>
    <w:semiHidden/>
    <w:unhideWhenUsed/>
    <w:rsid w:val="00834B73"/>
    <w:pPr>
      <w:spacing w:line="240" w:lineRule="auto"/>
    </w:pPr>
    <w:rPr>
      <w:sz w:val="20"/>
      <w:szCs w:val="20"/>
    </w:rPr>
  </w:style>
  <w:style w:type="character" w:customStyle="1" w:styleId="CommentTextChar">
    <w:name w:val="Comment Text Char"/>
    <w:basedOn w:val="DefaultParagraphFont"/>
    <w:link w:val="CommentText"/>
    <w:uiPriority w:val="99"/>
    <w:semiHidden/>
    <w:rsid w:val="00834B73"/>
    <w:rPr>
      <w:sz w:val="20"/>
      <w:szCs w:val="20"/>
    </w:rPr>
  </w:style>
  <w:style w:type="paragraph" w:styleId="CommentSubject">
    <w:name w:val="annotation subject"/>
    <w:basedOn w:val="CommentText"/>
    <w:next w:val="CommentText"/>
    <w:link w:val="CommentSubjectChar"/>
    <w:uiPriority w:val="99"/>
    <w:semiHidden/>
    <w:unhideWhenUsed/>
    <w:rsid w:val="00834B73"/>
    <w:rPr>
      <w:b/>
      <w:bCs/>
    </w:rPr>
  </w:style>
  <w:style w:type="character" w:customStyle="1" w:styleId="CommentSubjectChar">
    <w:name w:val="Comment Subject Char"/>
    <w:basedOn w:val="CommentTextChar"/>
    <w:link w:val="CommentSubject"/>
    <w:uiPriority w:val="99"/>
    <w:semiHidden/>
    <w:rsid w:val="00834B7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69"/>
    <w:pPr>
      <w:ind w:left="720"/>
      <w:contextualSpacing/>
    </w:pPr>
  </w:style>
  <w:style w:type="character" w:styleId="PlaceholderText">
    <w:name w:val="Placeholder Text"/>
    <w:basedOn w:val="DefaultParagraphFont"/>
    <w:uiPriority w:val="99"/>
    <w:semiHidden/>
    <w:rsid w:val="00407DED"/>
    <w:rPr>
      <w:color w:val="808080"/>
    </w:rPr>
  </w:style>
  <w:style w:type="table" w:styleId="TableGrid">
    <w:name w:val="Table Grid"/>
    <w:basedOn w:val="TableNormal"/>
    <w:uiPriority w:val="39"/>
    <w:rsid w:val="00691E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787"/>
    <w:rPr>
      <w:rFonts w:ascii="Tahoma" w:hAnsi="Tahoma" w:cs="Tahoma"/>
      <w:sz w:val="16"/>
      <w:szCs w:val="16"/>
    </w:rPr>
  </w:style>
  <w:style w:type="character" w:styleId="CommentReference">
    <w:name w:val="annotation reference"/>
    <w:basedOn w:val="DefaultParagraphFont"/>
    <w:uiPriority w:val="99"/>
    <w:semiHidden/>
    <w:unhideWhenUsed/>
    <w:rsid w:val="00834B73"/>
    <w:rPr>
      <w:sz w:val="16"/>
      <w:szCs w:val="16"/>
    </w:rPr>
  </w:style>
  <w:style w:type="paragraph" w:styleId="CommentText">
    <w:name w:val="annotation text"/>
    <w:basedOn w:val="Normal"/>
    <w:link w:val="CommentTextChar"/>
    <w:uiPriority w:val="99"/>
    <w:semiHidden/>
    <w:unhideWhenUsed/>
    <w:rsid w:val="00834B73"/>
    <w:pPr>
      <w:spacing w:line="240" w:lineRule="auto"/>
    </w:pPr>
    <w:rPr>
      <w:sz w:val="20"/>
      <w:szCs w:val="20"/>
    </w:rPr>
  </w:style>
  <w:style w:type="character" w:customStyle="1" w:styleId="CommentTextChar">
    <w:name w:val="Comment Text Char"/>
    <w:basedOn w:val="DefaultParagraphFont"/>
    <w:link w:val="CommentText"/>
    <w:uiPriority w:val="99"/>
    <w:semiHidden/>
    <w:rsid w:val="00834B73"/>
    <w:rPr>
      <w:sz w:val="20"/>
      <w:szCs w:val="20"/>
    </w:rPr>
  </w:style>
  <w:style w:type="paragraph" w:styleId="CommentSubject">
    <w:name w:val="annotation subject"/>
    <w:basedOn w:val="CommentText"/>
    <w:next w:val="CommentText"/>
    <w:link w:val="CommentSubjectChar"/>
    <w:uiPriority w:val="99"/>
    <w:semiHidden/>
    <w:unhideWhenUsed/>
    <w:rsid w:val="00834B73"/>
    <w:rPr>
      <w:b/>
      <w:bCs/>
    </w:rPr>
  </w:style>
  <w:style w:type="character" w:customStyle="1" w:styleId="CommentSubjectChar">
    <w:name w:val="Comment Subject Char"/>
    <w:basedOn w:val="CommentTextChar"/>
    <w:link w:val="CommentSubject"/>
    <w:uiPriority w:val="99"/>
    <w:semiHidden/>
    <w:rsid w:val="00834B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Quan</dc:creator>
  <cp:lastModifiedBy>Hannah Clapham</cp:lastModifiedBy>
  <cp:revision>6</cp:revision>
  <dcterms:created xsi:type="dcterms:W3CDTF">2017-10-02T18:31:00Z</dcterms:created>
  <dcterms:modified xsi:type="dcterms:W3CDTF">2017-10-03T06:00:00Z</dcterms:modified>
</cp:coreProperties>
</file>